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fjprq3b6s9lq" w:id="0"/>
      <w:bookmarkEnd w:id="0"/>
      <w:r w:rsidDel="00000000" w:rsidR="00000000" w:rsidRPr="00000000">
        <w:rPr>
          <w:rtl w:val="0"/>
        </w:rPr>
        <w:t xml:space="preserve">DRG - OUTLINE</w:t>
      </w:r>
    </w:p>
    <w:p w:rsidR="00000000" w:rsidDel="00000000" w:rsidP="00000000" w:rsidRDefault="00000000" w:rsidRPr="00000000" w14:paraId="00000002">
      <w:pPr>
        <w:rPr>
          <w:sz w:val="24"/>
          <w:szCs w:val="24"/>
        </w:rPr>
      </w:pPr>
      <w:r w:rsidDel="00000000" w:rsidR="00000000" w:rsidRPr="00000000">
        <w:rPr>
          <w:sz w:val="24"/>
          <w:szCs w:val="24"/>
          <w:rtl w:val="0"/>
        </w:rPr>
        <w:t xml:space="preserve">What you are trying to do: persuade EM and CI you are on time, producing quality work, and satisfying client needs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Project #: </w:t>
      </w:r>
      <w:r w:rsidDel="00000000" w:rsidR="00000000" w:rsidRPr="00000000">
        <w:rPr>
          <w:sz w:val="24"/>
          <w:szCs w:val="24"/>
          <w:rtl w:val="0"/>
        </w:rPr>
        <w:t xml:space="preserve">121</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March 13</w:t>
      </w:r>
      <w:r w:rsidDel="00000000" w:rsidR="00000000" w:rsidRPr="00000000">
        <w:rPr>
          <w:sz w:val="24"/>
          <w:szCs w:val="24"/>
          <w:vertAlign w:val="superscript"/>
          <w:rtl w:val="0"/>
        </w:rPr>
        <w:t xml:space="preserve">th</w:t>
      </w:r>
      <w:r w:rsidDel="00000000" w:rsidR="00000000" w:rsidRPr="00000000">
        <w:rPr>
          <w:sz w:val="24"/>
          <w:szCs w:val="24"/>
          <w:rtl w:val="0"/>
        </w:rPr>
        <w:t xml:space="preserve">, 2024</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Event: </w:t>
      </w:r>
      <w:r w:rsidDel="00000000" w:rsidR="00000000" w:rsidRPr="00000000">
        <w:rPr>
          <w:sz w:val="24"/>
          <w:szCs w:val="24"/>
          <w:rtl w:val="0"/>
        </w:rPr>
        <w:t xml:space="preserve">Design Review Gateway </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Purpose </w:t>
      </w:r>
      <w:commentRangeStart w:id="0"/>
      <w:commentRangeStart w:id="1"/>
      <w:r w:rsidDel="00000000" w:rsidR="00000000" w:rsidRPr="00000000">
        <w:rPr>
          <w:b w:val="1"/>
          <w:sz w:val="24"/>
          <w:szCs w:val="24"/>
          <w:rtl w:val="0"/>
        </w:rPr>
        <w:t xml:space="preserve">Statement</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4"/>
          <w:szCs w:val="24"/>
          <w:rtl w:val="0"/>
        </w:rPr>
        <w:t xml:space="preserve">: </w:t>
      </w:r>
      <w:ins w:author="Warrick Tsui" w:id="0" w:date="2024-03-09T21:15:22Z">
        <w:r w:rsidDel="00000000" w:rsidR="00000000" w:rsidRPr="00000000">
          <w:rPr>
            <w:b w:val="1"/>
            <w:sz w:val="24"/>
            <w:szCs w:val="24"/>
            <w:rtl w:val="0"/>
          </w:rPr>
          <w:t xml:space="preserve">To defend the main claim and convince the EM and CI about the main claim?</w:t>
        </w:r>
      </w:ins>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Main Claim (Thesis or Central Argument): </w:t>
      </w:r>
      <w:r w:rsidDel="00000000" w:rsidR="00000000" w:rsidRPr="00000000">
        <w:rPr>
          <w:sz w:val="24"/>
          <w:szCs w:val="24"/>
          <w:rtl w:val="0"/>
        </w:rPr>
        <w:t xml:space="preserve">O</w:t>
      </w:r>
      <w:commentRangeStart w:id="2"/>
      <w:commentRangeStart w:id="3"/>
      <w:r w:rsidDel="00000000" w:rsidR="00000000" w:rsidRPr="00000000">
        <w:rPr>
          <w:sz w:val="24"/>
          <w:szCs w:val="24"/>
          <w:rtl w:val="0"/>
        </w:rPr>
        <w:t xml:space="preserve">ur aligned vision for project success with our client, Lucy Chandler, highlights our commitment to delivering comprehensive solutions and achieving unparalleled results.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///"We are on the right track to find a solution that will improve the wellness room and address the client’s issue."// </w:t>
      </w:r>
      <w:commentRangeStart w:id="4"/>
      <w:commentRangeStart w:id="5"/>
      <w:r w:rsidDel="00000000" w:rsidR="00000000" w:rsidRPr="00000000">
        <w:rPr>
          <w:sz w:val="24"/>
          <w:szCs w:val="24"/>
          <w:rtl w:val="0"/>
        </w:rPr>
        <w:t xml:space="preserve">recommendation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highlight w:val="yellow"/>
        </w:rPr>
      </w:pPr>
      <w:commentRangeStart w:id="6"/>
      <w:r w:rsidDel="00000000" w:rsidR="00000000" w:rsidRPr="00000000">
        <w:rPr>
          <w:sz w:val="24"/>
          <w:szCs w:val="24"/>
          <w:highlight w:val="yellow"/>
          <w:rtl w:val="0"/>
        </w:rPr>
        <w:t xml:space="preserve">Our aligned vision with our client Lucy Chandler and our commitment puts us on the right track to improve the wellness room.</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Opening Strategy/Cover Slide and Presentation </w:t>
      </w:r>
      <w:r w:rsidDel="00000000" w:rsidR="00000000" w:rsidRPr="00000000">
        <w:rPr>
          <w:sz w:val="24"/>
          <w:szCs w:val="24"/>
          <w:rtl w:val="0"/>
        </w:rPr>
        <w:t xml:space="preserve">(introduction of each team member) (supporting slide and talking points):</w:t>
      </w:r>
    </w:p>
    <w:p w:rsidR="00000000" w:rsidDel="00000000" w:rsidP="00000000" w:rsidRDefault="00000000" w:rsidRPr="00000000" w14:paraId="00000010">
      <w:pPr>
        <w:numPr>
          <w:ilvl w:val="0"/>
          <w:numId w:val="5"/>
        </w:numPr>
        <w:ind w:left="720" w:hanging="360"/>
        <w:rPr>
          <w:sz w:val="24"/>
          <w:szCs w:val="24"/>
          <w:u w:val="none"/>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Presentation Summary and Preview</w:t>
      </w:r>
      <w:r w:rsidDel="00000000" w:rsidR="00000000" w:rsidRPr="00000000">
        <w:rPr>
          <w:sz w:val="24"/>
          <w:szCs w:val="24"/>
          <w:rtl w:val="0"/>
        </w:rPr>
        <w:t xml:space="preserve">: O</w:t>
      </w:r>
      <w:r w:rsidDel="00000000" w:rsidR="00000000" w:rsidRPr="00000000">
        <w:rPr>
          <w:sz w:val="24"/>
          <w:szCs w:val="24"/>
          <w:rtl w:val="0"/>
        </w:rPr>
        <w:t xml:space="preserve">f the 4752 UofT students who responded to a 2017 survey, over 70% share sentiments of being overwhelmed, depressed, and exhausted [CITE]. This is a significant portion of the student body whose mental healths must be addressed. By working with our client, we have identified how we can effectively utilize and revamp the existing Wellness Room at Chestnut to drive that number lower. Through an iterative process of research, client insights, and collaboration, we are now working on an elaborate approach to generate comprehensive solutions that will satisfy our client’s needs.</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8"/>
          <w:szCs w:val="28"/>
          <w:u w:val="single"/>
        </w:rPr>
      </w:pPr>
      <w:r w:rsidDel="00000000" w:rsidR="00000000" w:rsidRPr="00000000">
        <w:rPr>
          <w:sz w:val="28"/>
          <w:szCs w:val="28"/>
          <w:u w:val="single"/>
          <w:rtl w:val="0"/>
        </w:rPr>
        <w:t xml:space="preserve">Main Body of Presentation: Claims, Explanations and Evidence</w:t>
      </w:r>
    </w:p>
    <w:p w:rsidR="00000000" w:rsidDel="00000000" w:rsidP="00000000" w:rsidRDefault="00000000" w:rsidRPr="00000000" w14:paraId="00000015">
      <w:pPr>
        <w:rPr>
          <w:sz w:val="24"/>
          <w:szCs w:val="24"/>
        </w:rPr>
      </w:pPr>
      <w:commentRangeStart w:id="7"/>
      <w:commentRangeStart w:id="8"/>
      <w:commentRangeStart w:id="9"/>
      <w:commentRangeStart w:id="10"/>
      <w:r w:rsidDel="00000000" w:rsidR="00000000" w:rsidRPr="00000000">
        <w:rPr>
          <w:b w:val="1"/>
          <w:sz w:val="24"/>
          <w:szCs w:val="24"/>
          <w:rtl w:val="0"/>
        </w:rPr>
        <w:t xml:space="preserve">Background/Context</w:t>
      </w:r>
      <w:r w:rsidDel="00000000" w:rsidR="00000000" w:rsidRPr="00000000">
        <w:rPr>
          <w:sz w:val="24"/>
          <w:szCs w:val="24"/>
          <w:rtl w:val="0"/>
        </w:rPr>
        <w:t xml:space="preserve">: The wellness room is currently underutilized. Our project is to revamp the wellness room while expanding it using the space of the study room.</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Sub-Claim A</w:t>
      </w:r>
      <w:r w:rsidDel="00000000" w:rsidR="00000000" w:rsidRPr="00000000">
        <w:rPr>
          <w:sz w:val="24"/>
          <w:szCs w:val="24"/>
          <w:rtl w:val="0"/>
        </w:rPr>
        <w:t xml:space="preserve">: </w:t>
      </w:r>
      <w:commentRangeStart w:id="11"/>
      <w:commentRangeStart w:id="12"/>
      <w:commentRangeStart w:id="13"/>
      <w:commentRangeStart w:id="14"/>
      <w:commentRangeStart w:id="15"/>
      <w:r w:rsidDel="00000000" w:rsidR="00000000" w:rsidRPr="00000000">
        <w:rPr>
          <w:sz w:val="24"/>
          <w:szCs w:val="24"/>
          <w:rtl w:val="0"/>
        </w:rPr>
        <w:t xml:space="preserve">Project Review</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sz w:val="24"/>
          <w:szCs w:val="24"/>
          <w:rtl w:val="0"/>
        </w:rPr>
        <w:t xml:space="preserve"> - The client expects us</w:t>
      </w:r>
      <w:commentRangeStart w:id="16"/>
      <w:commentRangeStart w:id="17"/>
      <w:commentRangeStart w:id="18"/>
      <w:r w:rsidDel="00000000" w:rsidR="00000000" w:rsidRPr="00000000">
        <w:rPr>
          <w:sz w:val="24"/>
          <w:szCs w:val="24"/>
          <w:rtl w:val="0"/>
        </w:rPr>
        <w:t xml:space="preserve"> to try our best</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sz w:val="24"/>
          <w:szCs w:val="24"/>
          <w:rtl w:val="0"/>
        </w:rPr>
        <w:t xml:space="preserve"> to conduct wellness, with project limited within the area of two rooms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client is confident in our progress and direction of the project to renovate the wellness room.</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b w:val="1"/>
          <w:sz w:val="24"/>
          <w:szCs w:val="24"/>
          <w:rtl w:val="0"/>
        </w:rPr>
        <w:t xml:space="preserve">Evidence</w:t>
      </w:r>
      <w:r w:rsidDel="00000000" w:rsidR="00000000" w:rsidRPr="00000000">
        <w:rPr>
          <w:sz w:val="24"/>
          <w:szCs w:val="24"/>
          <w:rtl w:val="0"/>
        </w:rPr>
        <w:t xml:space="preserve">: </w:t>
      </w:r>
    </w:p>
    <w:p w:rsidR="00000000" w:rsidDel="00000000" w:rsidP="00000000" w:rsidRDefault="00000000" w:rsidRPr="00000000" w14:paraId="0000001C">
      <w:pPr>
        <w:numPr>
          <w:ilvl w:val="1"/>
          <w:numId w:val="4"/>
        </w:numPr>
        <w:ind w:left="1440" w:hanging="360"/>
        <w:rPr>
          <w:sz w:val="24"/>
          <w:szCs w:val="24"/>
          <w:u w:val="none"/>
        </w:rPr>
      </w:pPr>
      <w:r w:rsidDel="00000000" w:rsidR="00000000" w:rsidRPr="00000000">
        <w:rPr>
          <w:sz w:val="24"/>
          <w:szCs w:val="24"/>
          <w:rtl w:val="0"/>
        </w:rPr>
        <w:t xml:space="preserve">Refer to the client meeting #2 notes - not expect us to change the booking system</w:t>
      </w:r>
    </w:p>
    <w:p w:rsidR="00000000" w:rsidDel="00000000" w:rsidP="00000000" w:rsidRDefault="00000000" w:rsidRPr="00000000" w14:paraId="0000001D">
      <w:pPr>
        <w:numPr>
          <w:ilvl w:val="1"/>
          <w:numId w:val="4"/>
        </w:numPr>
        <w:ind w:left="1440" w:hanging="360"/>
        <w:rPr>
          <w:sz w:val="24"/>
          <w:szCs w:val="24"/>
          <w:u w:val="none"/>
        </w:rPr>
      </w:pPr>
      <w:r w:rsidDel="00000000" w:rsidR="00000000" w:rsidRPr="00000000">
        <w:rPr>
          <w:sz w:val="24"/>
          <w:szCs w:val="24"/>
          <w:rtl w:val="0"/>
        </w:rPr>
        <w:t xml:space="preserve">“Go wild as you wish”: the client accepted all of our proposed ideas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8"/>
        </w:numPr>
        <w:ind w:left="720" w:hanging="360"/>
        <w:rPr>
          <w:sz w:val="24"/>
          <w:szCs w:val="24"/>
          <w:u w:val="none"/>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6"/>
        </w:numPr>
        <w:ind w:left="720" w:hanging="360"/>
        <w:rPr>
          <w:sz w:val="24"/>
          <w:szCs w:val="24"/>
          <w:u w:val="none"/>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22">
      <w:pPr>
        <w:numPr>
          <w:ilvl w:val="1"/>
          <w:numId w:val="6"/>
        </w:numPr>
        <w:ind w:left="1440" w:hanging="360"/>
        <w:rPr>
          <w:sz w:val="24"/>
          <w:szCs w:val="24"/>
          <w:u w:val="none"/>
        </w:rPr>
      </w:pPr>
      <w:r w:rsidDel="00000000" w:rsidR="00000000" w:rsidRPr="00000000">
        <w:rPr>
          <w:sz w:val="24"/>
          <w:szCs w:val="24"/>
          <w:rtl w:val="0"/>
        </w:rPr>
        <w:t xml:space="preserve">Show the picture of the physical scope (floor plan)</w:t>
      </w:r>
    </w:p>
    <w:p w:rsidR="00000000" w:rsidDel="00000000" w:rsidP="00000000" w:rsidRDefault="00000000" w:rsidRPr="00000000" w14:paraId="00000023">
      <w:pPr>
        <w:numPr>
          <w:ilvl w:val="1"/>
          <w:numId w:val="6"/>
        </w:numPr>
        <w:ind w:left="1440" w:hanging="360"/>
        <w:rPr>
          <w:sz w:val="24"/>
          <w:szCs w:val="24"/>
          <w:u w:val="none"/>
        </w:rPr>
      </w:pPr>
      <w:r w:rsidDel="00000000" w:rsidR="00000000" w:rsidRPr="00000000">
        <w:rPr>
          <w:sz w:val="24"/>
          <w:szCs w:val="24"/>
          <w:rtl w:val="0"/>
        </w:rPr>
        <w:t xml:space="preserve">Show the client meeting notes (in appendix)</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Sub-Claim B</w:t>
      </w:r>
      <w:r w:rsidDel="00000000" w:rsidR="00000000" w:rsidRPr="00000000">
        <w:rPr>
          <w:sz w:val="24"/>
          <w:szCs w:val="24"/>
          <w:rtl w:val="0"/>
        </w:rPr>
        <w:t xml:space="preserve">: Client meeting - </w:t>
      </w:r>
      <w:commentRangeStart w:id="19"/>
      <w:r w:rsidDel="00000000" w:rsidR="00000000" w:rsidRPr="00000000">
        <w:rPr>
          <w:sz w:val="24"/>
          <w:szCs w:val="24"/>
          <w:rtl w:val="0"/>
        </w:rPr>
        <w:t xml:space="preserve">The insights gained from the client meeting regarding the PR review provided actionable guidance for refining the teams content and strategy.</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alternative : </w:t>
      </w:r>
      <w:commentRangeStart w:id="20"/>
      <w:commentRangeStart w:id="21"/>
      <w:r w:rsidDel="00000000" w:rsidR="00000000" w:rsidRPr="00000000">
        <w:rPr>
          <w:sz w:val="24"/>
          <w:szCs w:val="24"/>
          <w:rtl w:val="0"/>
        </w:rPr>
        <w:t xml:space="preserve">the client meeting ensured clear communications of what the clients requirements, fostering better comprehension of the teams projects goals </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8"/>
        </w:numPr>
        <w:ind w:left="720" w:hanging="360"/>
        <w:rPr>
          <w:sz w:val="24"/>
          <w:szCs w:val="24"/>
          <w:u w:val="none"/>
        </w:rPr>
      </w:pPr>
      <w:r w:rsidDel="00000000" w:rsidR="00000000" w:rsidRPr="00000000">
        <w:rPr>
          <w:b w:val="1"/>
          <w:sz w:val="24"/>
          <w:szCs w:val="24"/>
          <w:rtl w:val="0"/>
        </w:rPr>
        <w:t xml:space="preserve">Evidence</w:t>
      </w:r>
      <w:r w:rsidDel="00000000" w:rsidR="00000000" w:rsidRPr="00000000">
        <w:rPr>
          <w:sz w:val="24"/>
          <w:szCs w:val="24"/>
          <w:rtl w:val="0"/>
        </w:rPr>
        <w:t xml:space="preserve">: show the clients insights...</w:t>
      </w:r>
    </w:p>
    <w:p w:rsidR="00000000" w:rsidDel="00000000" w:rsidP="00000000" w:rsidRDefault="00000000" w:rsidRPr="00000000" w14:paraId="0000002A">
      <w:pPr>
        <w:numPr>
          <w:ilvl w:val="1"/>
          <w:numId w:val="8"/>
        </w:numPr>
        <w:ind w:left="1440" w:hanging="360"/>
        <w:rPr>
          <w:sz w:val="24"/>
          <w:szCs w:val="24"/>
          <w:u w:val="none"/>
        </w:rPr>
      </w:pPr>
      <w:r w:rsidDel="00000000" w:rsidR="00000000" w:rsidRPr="00000000">
        <w:rPr>
          <w:sz w:val="24"/>
          <w:szCs w:val="24"/>
          <w:rtl w:val="0"/>
        </w:rPr>
        <w:t xml:space="preserve">A constraint being the inclusion of at least 10 different mentally stimulating resources?</w:t>
      </w:r>
    </w:p>
    <w:p w:rsidR="00000000" w:rsidDel="00000000" w:rsidP="00000000" w:rsidRDefault="00000000" w:rsidRPr="00000000" w14:paraId="0000002B">
      <w:pPr>
        <w:numPr>
          <w:ilvl w:val="1"/>
          <w:numId w:val="8"/>
        </w:numPr>
        <w:ind w:left="1440" w:hanging="360"/>
        <w:rPr>
          <w:sz w:val="24"/>
          <w:szCs w:val="24"/>
          <w:u w:val="none"/>
        </w:rPr>
      </w:pPr>
      <w:commentRangeStart w:id="22"/>
      <w:r w:rsidDel="00000000" w:rsidR="00000000" w:rsidRPr="00000000">
        <w:rPr>
          <w:sz w:val="24"/>
          <w:szCs w:val="24"/>
          <w:rtl w:val="0"/>
        </w:rPr>
        <w:t xml:space="preserve">Not being able to modify hr </w:t>
      </w:r>
    </w:p>
    <w:p w:rsidR="00000000" w:rsidDel="00000000" w:rsidP="00000000" w:rsidRDefault="00000000" w:rsidRPr="00000000" w14:paraId="0000002C">
      <w:pPr>
        <w:numPr>
          <w:ilvl w:val="1"/>
          <w:numId w:val="8"/>
        </w:numPr>
        <w:ind w:left="1440" w:hanging="360"/>
        <w:rPr>
          <w:sz w:val="24"/>
          <w:szCs w:val="24"/>
          <w:u w:val="none"/>
        </w:rPr>
      </w:pPr>
      <w:r w:rsidDel="00000000" w:rsidR="00000000" w:rsidRPr="00000000">
        <w:rPr>
          <w:sz w:val="24"/>
          <w:szCs w:val="24"/>
          <w:rtl w:val="0"/>
        </w:rPr>
        <w:t xml:space="preserve">Allowing maintenance?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D">
      <w:pPr>
        <w:numPr>
          <w:ilvl w:val="1"/>
          <w:numId w:val="8"/>
        </w:numPr>
        <w:ind w:left="1440" w:hanging="360"/>
        <w:rPr>
          <w:sz w:val="24"/>
          <w:szCs w:val="24"/>
          <w:u w:val="none"/>
        </w:rPr>
      </w:pPr>
      <w:r w:rsidDel="00000000" w:rsidR="00000000" w:rsidRPr="00000000">
        <w:rPr>
          <w:sz w:val="24"/>
          <w:szCs w:val="24"/>
          <w:rtl w:val="0"/>
        </w:rPr>
        <w:t xml:space="preserve"> the wall not being removed not being a deal breaker </w:t>
      </w:r>
    </w:p>
    <w:p w:rsidR="00000000" w:rsidDel="00000000" w:rsidP="00000000" w:rsidRDefault="00000000" w:rsidRPr="00000000" w14:paraId="0000002E">
      <w:pPr>
        <w:numPr>
          <w:ilvl w:val="1"/>
          <w:numId w:val="8"/>
        </w:numPr>
        <w:ind w:left="1440" w:hanging="360"/>
        <w:rPr>
          <w:sz w:val="24"/>
          <w:szCs w:val="24"/>
          <w:u w:val="none"/>
        </w:rPr>
      </w:pPr>
      <w:r w:rsidDel="00000000" w:rsidR="00000000" w:rsidRPr="00000000">
        <w:rPr>
          <w:sz w:val="24"/>
          <w:szCs w:val="24"/>
          <w:rtl w:val="0"/>
        </w:rPr>
        <w:t xml:space="preserve">Success looks like an increase of 50% in utilization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9"/>
        </w:numPr>
        <w:ind w:left="720" w:hanging="360"/>
        <w:rPr>
          <w:sz w:val="24"/>
          <w:szCs w:val="24"/>
          <w:u w:val="none"/>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31">
      <w:pPr>
        <w:numPr>
          <w:ilvl w:val="1"/>
          <w:numId w:val="9"/>
        </w:numPr>
        <w:ind w:left="1440" w:hanging="360"/>
        <w:rPr>
          <w:sz w:val="24"/>
          <w:szCs w:val="24"/>
          <w:u w:val="none"/>
        </w:rPr>
      </w:pPr>
      <w:r w:rsidDel="00000000" w:rsidR="00000000" w:rsidRPr="00000000">
        <w:rPr>
          <w:sz w:val="24"/>
          <w:szCs w:val="24"/>
          <w:rtl w:val="0"/>
        </w:rPr>
        <w:t xml:space="preserve">explain how these changes made impacted the objectives, and altered the idea gen space.</w:t>
      </w:r>
    </w:p>
    <w:p w:rsidR="00000000" w:rsidDel="00000000" w:rsidP="00000000" w:rsidRDefault="00000000" w:rsidRPr="00000000" w14:paraId="00000032">
      <w:pPr>
        <w:numPr>
          <w:ilvl w:val="1"/>
          <w:numId w:val="9"/>
        </w:numPr>
        <w:ind w:left="1440" w:hanging="360"/>
        <w:rPr>
          <w:sz w:val="24"/>
          <w:szCs w:val="24"/>
          <w:u w:val="none"/>
        </w:rPr>
      </w:pPr>
      <w:r w:rsidDel="00000000" w:rsidR="00000000" w:rsidRPr="00000000">
        <w:rPr>
          <w:sz w:val="24"/>
          <w:szCs w:val="24"/>
          <w:rtl w:val="0"/>
        </w:rPr>
        <w:t xml:space="preserve"> Gave us another perspective of measuring success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21"/>
        </w:numPr>
        <w:ind w:left="720" w:hanging="360"/>
        <w:rPr>
          <w:sz w:val="24"/>
          <w:szCs w:val="24"/>
          <w:u w:val="none"/>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35">
      <w:pPr>
        <w:numPr>
          <w:ilvl w:val="1"/>
          <w:numId w:val="21"/>
        </w:numPr>
        <w:ind w:left="1440" w:hanging="360"/>
        <w:rPr>
          <w:sz w:val="24"/>
          <w:szCs w:val="24"/>
          <w:u w:val="none"/>
        </w:rPr>
      </w:pPr>
      <w:commentRangeStart w:id="23"/>
      <w:r w:rsidDel="00000000" w:rsidR="00000000" w:rsidRPr="00000000">
        <w:rPr>
          <w:sz w:val="24"/>
          <w:szCs w:val="24"/>
          <w:rtl w:val="0"/>
        </w:rPr>
        <w:t xml:space="preserve">Picture of the changes made in the doc?</w:t>
      </w:r>
    </w:p>
    <w:p w:rsidR="00000000" w:rsidDel="00000000" w:rsidP="00000000" w:rsidRDefault="00000000" w:rsidRPr="00000000" w14:paraId="00000036">
      <w:pPr>
        <w:numPr>
          <w:ilvl w:val="1"/>
          <w:numId w:val="21"/>
        </w:numPr>
        <w:ind w:left="1440" w:hanging="360"/>
        <w:rPr>
          <w:sz w:val="24"/>
          <w:szCs w:val="24"/>
          <w:u w:val="none"/>
        </w:rPr>
      </w:pPr>
      <w:r w:rsidDel="00000000" w:rsidR="00000000" w:rsidRPr="00000000">
        <w:rPr>
          <w:sz w:val="24"/>
          <w:szCs w:val="24"/>
          <w:rtl w:val="0"/>
        </w:rPr>
        <w:t xml:space="preserve">More options for feasible physical layout of rooms?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37">
      <w:pPr>
        <w:numPr>
          <w:ilvl w:val="1"/>
          <w:numId w:val="21"/>
        </w:numPr>
        <w:ind w:left="1440" w:hanging="360"/>
        <w:rPr>
          <w:sz w:val="24"/>
          <w:szCs w:val="24"/>
          <w:u w:val="none"/>
        </w:rPr>
      </w:pPr>
      <w:r w:rsidDel="00000000" w:rsidR="00000000" w:rsidRPr="00000000">
        <w:rPr>
          <w:sz w:val="24"/>
          <w:szCs w:val="24"/>
          <w:rtl w:val="0"/>
        </w:rPr>
        <w:t xml:space="preserve">Picture of wall that doesnt need to be removed</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commentRangeStart w:id="24"/>
      <w:commentRangeStart w:id="25"/>
      <w:commentRangeStart w:id="26"/>
      <w:r w:rsidDel="00000000" w:rsidR="00000000" w:rsidRPr="00000000">
        <w:rPr>
          <w:sz w:val="24"/>
          <w:szCs w:val="24"/>
          <w:rtl w:val="0"/>
        </w:rPr>
        <w:t xml:space="preserve"> Idea generation - Our ideas to renovate the wellness room come from a wide exploration of the design space</w:t>
      </w:r>
    </w:p>
    <w:p w:rsidR="00000000" w:rsidDel="00000000" w:rsidP="00000000" w:rsidRDefault="00000000" w:rsidRPr="00000000" w14:paraId="0000003B">
      <w:pPr>
        <w:rPr>
          <w:sz w:val="24"/>
          <w:szCs w:val="24"/>
        </w:rPr>
      </w:pPr>
      <w:r w:rsidDel="00000000" w:rsidR="00000000" w:rsidRPr="00000000">
        <w:rPr>
          <w:sz w:val="24"/>
          <w:szCs w:val="24"/>
          <w:rtl w:val="0"/>
        </w:rPr>
        <w:t xml:space="preserve">Alternative - Our ideas to renovate the wellness room will all increase functionality and let users learn more wellness information</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commentRangeStart w:id="27"/>
      <w:commentRangeStart w:id="28"/>
      <w:r w:rsidDel="00000000" w:rsidR="00000000" w:rsidRPr="00000000">
        <w:rPr>
          <w:b w:val="1"/>
          <w:sz w:val="24"/>
          <w:szCs w:val="24"/>
          <w:rtl w:val="0"/>
        </w:rPr>
        <w:t xml:space="preserve">Sub-Claim </w:t>
      </w:r>
      <w:commentRangeEnd w:id="27"/>
      <w:r w:rsidDel="00000000" w:rsidR="00000000" w:rsidRPr="00000000">
        <w:commentReference w:id="27"/>
      </w:r>
      <w:commentRangeEnd w:id="28"/>
      <w:r w:rsidDel="00000000" w:rsidR="00000000" w:rsidRPr="00000000">
        <w:commentReference w:id="28"/>
      </w:r>
      <w:r w:rsidDel="00000000" w:rsidR="00000000" w:rsidRPr="00000000">
        <w:rPr>
          <w:b w:val="1"/>
          <w:sz w:val="24"/>
          <w:szCs w:val="24"/>
          <w:rtl w:val="0"/>
        </w:rPr>
        <w:t xml:space="preserve">C</w:t>
      </w:r>
      <w:r w:rsidDel="00000000" w:rsidR="00000000" w:rsidRPr="00000000">
        <w:rPr>
          <w:sz w:val="24"/>
          <w:szCs w:val="24"/>
          <w:rtl w:val="0"/>
        </w:rPr>
        <w:t xml:space="preserve">: </w:t>
      </w:r>
      <w:commentRangeStart w:id="29"/>
      <w:commentRangeStart w:id="30"/>
      <w:commentRangeStart w:id="31"/>
      <w:r w:rsidDel="00000000" w:rsidR="00000000" w:rsidRPr="00000000">
        <w:rPr>
          <w:sz w:val="24"/>
          <w:szCs w:val="24"/>
          <w:rtl w:val="0"/>
        </w:rPr>
        <w:t xml:space="preserve">Elaborate </w:t>
      </w:r>
      <w:r w:rsidDel="00000000" w:rsidR="00000000" w:rsidRPr="00000000">
        <w:rPr>
          <w:sz w:val="24"/>
          <w:szCs w:val="24"/>
          <w:rtl w:val="0"/>
        </w:rPr>
        <w:t xml:space="preserve">approach to combining wellness room components will yield thorough, complete room designs</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22"/>
        </w:numPr>
        <w:ind w:left="720" w:hanging="360"/>
        <w:rPr>
          <w:sz w:val="24"/>
          <w:szCs w:val="24"/>
          <w:u w:val="none"/>
        </w:rPr>
      </w:pPr>
      <w:r w:rsidDel="00000000" w:rsidR="00000000" w:rsidRPr="00000000">
        <w:rPr>
          <w:b w:val="1"/>
          <w:sz w:val="24"/>
          <w:szCs w:val="24"/>
          <w:rtl w:val="0"/>
        </w:rPr>
        <w:t xml:space="preserve">Evidence</w:t>
      </w:r>
      <w:r w:rsidDel="00000000" w:rsidR="00000000" w:rsidRPr="00000000">
        <w:rPr>
          <w:sz w:val="24"/>
          <w:szCs w:val="24"/>
          <w:rtl w:val="0"/>
        </w:rPr>
        <w:t xml:space="preserve">: </w:t>
      </w:r>
    </w:p>
    <w:p w:rsidR="00000000" w:rsidDel="00000000" w:rsidP="00000000" w:rsidRDefault="00000000" w:rsidRPr="00000000" w14:paraId="00000041">
      <w:pPr>
        <w:numPr>
          <w:ilvl w:val="1"/>
          <w:numId w:val="22"/>
        </w:numPr>
        <w:ind w:left="1440" w:hanging="360"/>
        <w:rPr>
          <w:sz w:val="24"/>
          <w:szCs w:val="24"/>
          <w:u w:val="none"/>
        </w:rPr>
      </w:pPr>
      <w:r w:rsidDel="00000000" w:rsidR="00000000" w:rsidRPr="00000000">
        <w:rPr>
          <w:sz w:val="24"/>
          <w:szCs w:val="24"/>
          <w:rtl w:val="0"/>
        </w:rPr>
        <w:t xml:space="preserve">Show the amount of components generated in morph chart </w:t>
      </w:r>
    </w:p>
    <w:p w:rsidR="00000000" w:rsidDel="00000000" w:rsidP="00000000" w:rsidRDefault="00000000" w:rsidRPr="00000000" w14:paraId="00000042">
      <w:pPr>
        <w:numPr>
          <w:ilvl w:val="1"/>
          <w:numId w:val="22"/>
        </w:numPr>
        <w:ind w:left="1440" w:hanging="360"/>
        <w:rPr>
          <w:sz w:val="24"/>
          <w:szCs w:val="24"/>
          <w:u w:val="none"/>
        </w:rPr>
      </w:pPr>
      <w:r w:rsidDel="00000000" w:rsidR="00000000" w:rsidRPr="00000000">
        <w:rPr>
          <w:sz w:val="24"/>
          <w:szCs w:val="24"/>
          <w:rtl w:val="0"/>
        </w:rPr>
        <w:t xml:space="preserve">Show the justification required for creating full solutions to avoid “random” solutions</w:t>
      </w:r>
    </w:p>
    <w:p w:rsidR="00000000" w:rsidDel="00000000" w:rsidP="00000000" w:rsidRDefault="00000000" w:rsidRPr="00000000" w14:paraId="00000043">
      <w:pPr>
        <w:numPr>
          <w:ilvl w:val="1"/>
          <w:numId w:val="22"/>
        </w:numPr>
        <w:ind w:left="1440" w:hanging="360"/>
        <w:rPr>
          <w:sz w:val="24"/>
          <w:szCs w:val="24"/>
          <w:u w:val="none"/>
        </w:rPr>
      </w:pPr>
      <w:r w:rsidDel="00000000" w:rsidR="00000000" w:rsidRPr="00000000">
        <w:rPr>
          <w:sz w:val="24"/>
          <w:szCs w:val="24"/>
          <w:rtl w:val="0"/>
        </w:rPr>
        <w:t xml:space="preserve">Show the rounds of multi-voting</w:t>
      </w:r>
    </w:p>
    <w:p w:rsidR="00000000" w:rsidDel="00000000" w:rsidP="00000000" w:rsidRDefault="00000000" w:rsidRPr="00000000" w14:paraId="00000044">
      <w:pPr>
        <w:numPr>
          <w:ilvl w:val="1"/>
          <w:numId w:val="22"/>
        </w:numPr>
        <w:ind w:left="1440" w:hanging="360"/>
        <w:rPr>
          <w:sz w:val="24"/>
          <w:szCs w:val="24"/>
          <w:u w:val="none"/>
        </w:rPr>
      </w:pPr>
      <w:r w:rsidDel="00000000" w:rsidR="00000000" w:rsidRPr="00000000">
        <w:rPr>
          <w:sz w:val="24"/>
          <w:szCs w:val="24"/>
          <w:rtl w:val="0"/>
        </w:rPr>
        <w:t xml:space="preserve">Show our list of 10 ideas</w:t>
      </w:r>
    </w:p>
    <w:p w:rsidR="00000000" w:rsidDel="00000000" w:rsidP="00000000" w:rsidRDefault="00000000" w:rsidRPr="00000000" w14:paraId="00000045">
      <w:pPr>
        <w:numPr>
          <w:ilvl w:val="1"/>
          <w:numId w:val="22"/>
        </w:numPr>
        <w:ind w:left="1440" w:hanging="360"/>
        <w:rPr>
          <w:sz w:val="24"/>
          <w:szCs w:val="24"/>
          <w:u w:val="none"/>
        </w:rPr>
      </w:pPr>
      <w:commentRangeStart w:id="32"/>
      <w:r w:rsidDel="00000000" w:rsidR="00000000" w:rsidRPr="00000000">
        <w:rPr>
          <w:sz w:val="24"/>
          <w:szCs w:val="24"/>
          <w:rtl w:val="0"/>
        </w:rPr>
        <w:t xml:space="preserve">Show that we have chosen three objectives to thoroughly perform the </w:t>
      </w:r>
      <w:commentRangeEnd w:id="32"/>
      <w:r w:rsidDel="00000000" w:rsidR="00000000" w:rsidRPr="00000000">
        <w:commentReference w:id="32"/>
      </w:r>
      <w:r w:rsidDel="00000000" w:rsidR="00000000" w:rsidRPr="00000000">
        <w:rPr>
          <w:sz w:val="24"/>
          <w:szCs w:val="24"/>
          <w:rtl w:val="0"/>
        </w:rPr>
        <w:t xml:space="preserve">Graphical Decision Chart (Short Term Task) </w:t>
      </w:r>
    </w:p>
    <w:p w:rsidR="00000000" w:rsidDel="00000000" w:rsidP="00000000" w:rsidRDefault="00000000" w:rsidRPr="00000000" w14:paraId="00000046">
      <w:pPr>
        <w:numPr>
          <w:ilvl w:val="1"/>
          <w:numId w:val="22"/>
        </w:numPr>
        <w:ind w:left="1440" w:hanging="360"/>
        <w:rPr>
          <w:sz w:val="24"/>
          <w:szCs w:val="24"/>
          <w:u w:val="none"/>
        </w:rPr>
      </w:pPr>
      <w:r w:rsidDel="00000000" w:rsidR="00000000" w:rsidRPr="00000000">
        <w:rPr>
          <w:sz w:val="24"/>
          <w:szCs w:val="24"/>
          <w:rtl w:val="0"/>
        </w:rPr>
        <w:t xml:space="preserve">Our upcoming long-term milestones: deciding on our top solutions, realizing them, prototype a measure of success, and final presentation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49">
      <w:pPr>
        <w:numPr>
          <w:ilvl w:val="1"/>
          <w:numId w:val="3"/>
        </w:numPr>
        <w:ind w:left="1440" w:hanging="360"/>
        <w:rPr>
          <w:sz w:val="24"/>
          <w:szCs w:val="24"/>
          <w:u w:val="none"/>
        </w:rPr>
      </w:pPr>
      <w:r w:rsidDel="00000000" w:rsidR="00000000" w:rsidRPr="00000000">
        <w:rPr>
          <w:sz w:val="24"/>
          <w:szCs w:val="24"/>
          <w:rtl w:val="0"/>
        </w:rPr>
        <w:t xml:space="preserve">Morph chart ensures every function will be met </w:t>
      </w:r>
    </w:p>
    <w:p w:rsidR="00000000" w:rsidDel="00000000" w:rsidP="00000000" w:rsidRDefault="00000000" w:rsidRPr="00000000" w14:paraId="0000004A">
      <w:pPr>
        <w:numPr>
          <w:ilvl w:val="1"/>
          <w:numId w:val="3"/>
        </w:numPr>
        <w:ind w:left="1440" w:hanging="360"/>
        <w:rPr>
          <w:sz w:val="24"/>
          <w:szCs w:val="24"/>
          <w:u w:val="none"/>
        </w:rPr>
      </w:pPr>
      <w:r w:rsidDel="00000000" w:rsidR="00000000" w:rsidRPr="00000000">
        <w:rPr>
          <w:sz w:val="24"/>
          <w:szCs w:val="24"/>
          <w:rtl w:val="0"/>
        </w:rPr>
        <w:t xml:space="preserve">Justification section ensures there’s reasoning into each full solution instead of it being just random combinations of idea components. </w:t>
      </w:r>
    </w:p>
    <w:p w:rsidR="00000000" w:rsidDel="00000000" w:rsidP="00000000" w:rsidRDefault="00000000" w:rsidRPr="00000000" w14:paraId="0000004B">
      <w:pPr>
        <w:numPr>
          <w:ilvl w:val="0"/>
          <w:numId w:val="23"/>
        </w:numPr>
        <w:ind w:left="720" w:hanging="360"/>
        <w:rPr>
          <w:sz w:val="24"/>
          <w:szCs w:val="24"/>
          <w:u w:val="none"/>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4C">
      <w:pPr>
        <w:numPr>
          <w:ilvl w:val="1"/>
          <w:numId w:val="23"/>
        </w:numPr>
        <w:ind w:left="1440" w:hanging="360"/>
        <w:rPr>
          <w:sz w:val="24"/>
          <w:szCs w:val="24"/>
          <w:u w:val="none"/>
        </w:rPr>
      </w:pPr>
      <w:r w:rsidDel="00000000" w:rsidR="00000000" w:rsidRPr="00000000">
        <w:rPr>
          <w:sz w:val="24"/>
          <w:szCs w:val="24"/>
          <w:rtl w:val="0"/>
        </w:rPr>
        <w:t xml:space="preserve">Morph Chart Spreadsheet</w:t>
      </w:r>
    </w:p>
    <w:p w:rsidR="00000000" w:rsidDel="00000000" w:rsidP="00000000" w:rsidRDefault="00000000" w:rsidRPr="00000000" w14:paraId="0000004D">
      <w:pPr>
        <w:numPr>
          <w:ilvl w:val="1"/>
          <w:numId w:val="23"/>
        </w:numPr>
        <w:ind w:left="1440" w:hanging="360"/>
        <w:rPr>
          <w:sz w:val="24"/>
          <w:szCs w:val="24"/>
          <w:u w:val="none"/>
        </w:rPr>
      </w:pPr>
      <w:r w:rsidDel="00000000" w:rsidR="00000000" w:rsidRPr="00000000">
        <w:rPr>
          <w:sz w:val="24"/>
          <w:szCs w:val="24"/>
          <w:rtl w:val="0"/>
        </w:rPr>
        <w:t xml:space="preserve">Idea Selection document </w:t>
      </w:r>
    </w:p>
    <w:p w:rsidR="00000000" w:rsidDel="00000000" w:rsidP="00000000" w:rsidRDefault="00000000" w:rsidRPr="00000000" w14:paraId="0000004E">
      <w:pPr>
        <w:numPr>
          <w:ilvl w:val="2"/>
          <w:numId w:val="23"/>
        </w:numPr>
        <w:ind w:left="2160" w:hanging="360"/>
        <w:rPr>
          <w:sz w:val="24"/>
          <w:szCs w:val="24"/>
          <w:u w:val="none"/>
        </w:rPr>
      </w:pPr>
      <w:r w:rsidDel="00000000" w:rsidR="00000000" w:rsidRPr="00000000">
        <w:rPr>
          <w:sz w:val="24"/>
          <w:szCs w:val="24"/>
          <w:rtl w:val="0"/>
        </w:rPr>
        <w:t xml:space="preserve">Justification column and multi-voting column</w:t>
      </w:r>
    </w:p>
    <w:p w:rsidR="00000000" w:rsidDel="00000000" w:rsidP="00000000" w:rsidRDefault="00000000" w:rsidRPr="00000000" w14:paraId="0000004F">
      <w:pPr>
        <w:numPr>
          <w:ilvl w:val="1"/>
          <w:numId w:val="23"/>
        </w:numPr>
        <w:ind w:left="1440" w:hanging="360"/>
        <w:rPr>
          <w:sz w:val="24"/>
          <w:szCs w:val="24"/>
          <w:u w:val="none"/>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Sub-Claim D</w:t>
      </w:r>
      <w:r w:rsidDel="00000000" w:rsidR="00000000" w:rsidRPr="00000000">
        <w:rPr>
          <w:sz w:val="24"/>
          <w:szCs w:val="24"/>
          <w:rtl w:val="0"/>
        </w:rPr>
        <w:t xml:space="preserve">: </w:t>
      </w:r>
      <w:r w:rsidDel="00000000" w:rsidR="00000000" w:rsidRPr="00000000">
        <w:rPr>
          <w:b w:val="1"/>
          <w:sz w:val="24"/>
          <w:szCs w:val="24"/>
          <w:rtl w:val="0"/>
        </w:rPr>
        <w:t xml:space="preserve">Project Milestones to be Expected by the Team in the Coming Weeks</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19"/>
        </w:numPr>
        <w:ind w:left="720" w:hanging="360"/>
        <w:rPr>
          <w:sz w:val="24"/>
          <w:szCs w:val="24"/>
        </w:rPr>
      </w:pPr>
      <w:r w:rsidDel="00000000" w:rsidR="00000000" w:rsidRPr="00000000">
        <w:rPr>
          <w:b w:val="1"/>
          <w:sz w:val="24"/>
          <w:szCs w:val="24"/>
          <w:rtl w:val="0"/>
        </w:rPr>
        <w:t xml:space="preserve">Evidence</w:t>
      </w:r>
      <w:r w:rsidDel="00000000" w:rsidR="00000000" w:rsidRPr="00000000">
        <w:rPr>
          <w:sz w:val="24"/>
          <w:szCs w:val="24"/>
          <w:rtl w:val="0"/>
        </w:rPr>
        <w:t xml:space="preserve">: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17"/>
        </w:numPr>
        <w:ind w:left="72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8"/>
          <w:szCs w:val="28"/>
          <w:u w:val="single"/>
          <w:rtl w:val="0"/>
        </w:rPr>
        <w:t xml:space="preserve">Conclusion</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“Therefore statement”</w:t>
      </w:r>
      <w:r w:rsidDel="00000000" w:rsidR="00000000" w:rsidRPr="00000000">
        <w:rPr>
          <w:sz w:val="24"/>
          <w:szCs w:val="24"/>
          <w:rtl w:val="0"/>
        </w:rPr>
        <w:t xml:space="preserve"> (Synthesis of Claims and Support):</w:t>
      </w:r>
    </w:p>
    <w:p w:rsidR="00000000" w:rsidDel="00000000" w:rsidP="00000000" w:rsidRDefault="00000000" w:rsidRPr="00000000" w14:paraId="0000005B">
      <w:pPr>
        <w:rPr>
          <w:sz w:val="24"/>
          <w:szCs w:val="24"/>
        </w:rPr>
      </w:pPr>
      <w:r w:rsidDel="00000000" w:rsidR="00000000" w:rsidRPr="00000000">
        <w:rPr>
          <w:sz w:val="24"/>
          <w:szCs w:val="24"/>
          <w:rtl w:val="0"/>
        </w:rPr>
        <w:t xml:space="preserve">Waiting for team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Key recommendation(s)</w:t>
      </w:r>
      <w:r w:rsidDel="00000000" w:rsidR="00000000" w:rsidRPr="00000000">
        <w:rPr>
          <w:sz w:val="24"/>
          <w:szCs w:val="24"/>
          <w:rtl w:val="0"/>
        </w:rPr>
        <w:t xml:space="preserve">:</w:t>
      </w:r>
    </w:p>
    <w:p w:rsidR="00000000" w:rsidDel="00000000" w:rsidP="00000000" w:rsidRDefault="00000000" w:rsidRPr="00000000" w14:paraId="0000005E">
      <w:pPr>
        <w:rPr>
          <w:sz w:val="24"/>
          <w:szCs w:val="24"/>
        </w:rPr>
      </w:pPr>
      <w:r w:rsidDel="00000000" w:rsidR="00000000" w:rsidRPr="00000000">
        <w:rPr>
          <w:sz w:val="24"/>
          <w:szCs w:val="24"/>
          <w:rtl w:val="0"/>
        </w:rPr>
        <w:t xml:space="preserve">The upcoming steps involve finalizing our idea selection and identifying our ultimate design concept. Additionally, we'll develop a design prototype, conduct thorough testing, and assess its performance to convincingly demonstrate to our client the efficacy of this solution.</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Take-away statement</w:t>
      </w:r>
      <w:r w:rsidDel="00000000" w:rsidR="00000000" w:rsidRPr="00000000">
        <w:rPr>
          <w:sz w:val="24"/>
          <w:szCs w:val="24"/>
          <w:rtl w:val="0"/>
        </w:rPr>
        <w:t xml:space="preserve">:</w:t>
      </w:r>
    </w:p>
    <w:p w:rsidR="00000000" w:rsidDel="00000000" w:rsidP="00000000" w:rsidRDefault="00000000" w:rsidRPr="00000000" w14:paraId="00000061">
      <w:pPr>
        <w:rPr>
          <w:sz w:val="24"/>
          <w:szCs w:val="24"/>
        </w:rPr>
      </w:pPr>
      <w:r w:rsidDel="00000000" w:rsidR="00000000" w:rsidRPr="00000000">
        <w:rPr>
          <w:sz w:val="24"/>
          <w:szCs w:val="24"/>
          <w:rtl w:val="0"/>
        </w:rPr>
        <w:t xml:space="preserve">I trust that we have successfully persuaded you and illustrated that the process and strategy we are currently pursuing are not only productive but also guiding us towards an effective solution that precisely meets our client's needs.</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Notes</w:t>
      </w:r>
      <w:r w:rsidDel="00000000" w:rsidR="00000000" w:rsidRPr="00000000">
        <w:rPr>
          <w:sz w:val="24"/>
          <w:szCs w:val="24"/>
          <w:rtl w:val="0"/>
        </w:rPr>
        <w:t xml:space="preserve">:  </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pStyle w:val="Heading1"/>
        <w:rPr/>
      </w:pPr>
      <w:bookmarkStart w:colFirst="0" w:colLast="0" w:name="_z4lrafxmpudv" w:id="1"/>
      <w:bookmarkEnd w:id="1"/>
      <w:r w:rsidDel="00000000" w:rsidR="00000000" w:rsidRPr="00000000">
        <w:rPr>
          <w:rtl w:val="0"/>
        </w:rPr>
        <w:t xml:space="preserve">Stuff Covered in Presentation</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color w:val="ff0000"/>
          <w:sz w:val="24"/>
          <w:szCs w:val="24"/>
          <w:u w:val="single"/>
        </w:rPr>
      </w:pPr>
      <w:r w:rsidDel="00000000" w:rsidR="00000000" w:rsidRPr="00000000">
        <w:rPr>
          <w:b w:val="1"/>
          <w:color w:val="ff0000"/>
          <w:sz w:val="24"/>
          <w:szCs w:val="24"/>
          <w:u w:val="single"/>
          <w:rtl w:val="0"/>
        </w:rPr>
        <w:t xml:space="preserve">Guys can we also put the slide titles here, the title should also be convincing something</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Slide 1 (Warrick): Team Introductions</w:t>
      </w:r>
    </w:p>
    <w:p w:rsidR="00000000" w:rsidDel="00000000" w:rsidP="00000000" w:rsidRDefault="00000000" w:rsidRPr="00000000" w14:paraId="0000006B">
      <w:pPr>
        <w:numPr>
          <w:ilvl w:val="0"/>
          <w:numId w:val="14"/>
        </w:numPr>
        <w:ind w:left="720" w:hanging="360"/>
        <w:rPr>
          <w:sz w:val="24"/>
          <w:szCs w:val="24"/>
        </w:rPr>
      </w:pPr>
      <w:r w:rsidDel="00000000" w:rsidR="00000000" w:rsidRPr="00000000">
        <w:rPr>
          <w:sz w:val="24"/>
          <w:szCs w:val="24"/>
          <w:rtl w:val="0"/>
        </w:rPr>
        <w:t xml:space="preserve">Date of presentation</w:t>
      </w:r>
    </w:p>
    <w:p w:rsidR="00000000" w:rsidDel="00000000" w:rsidP="00000000" w:rsidRDefault="00000000" w:rsidRPr="00000000" w14:paraId="0000006C">
      <w:pPr>
        <w:numPr>
          <w:ilvl w:val="0"/>
          <w:numId w:val="14"/>
        </w:numPr>
        <w:ind w:left="720" w:hanging="360"/>
        <w:rPr>
          <w:sz w:val="24"/>
          <w:szCs w:val="24"/>
        </w:rPr>
      </w:pPr>
      <w:r w:rsidDel="00000000" w:rsidR="00000000" w:rsidRPr="00000000">
        <w:rPr>
          <w:sz w:val="24"/>
          <w:szCs w:val="24"/>
          <w:rtl w:val="0"/>
        </w:rPr>
        <w:t xml:space="preserve">Team member pictures and names</w:t>
      </w:r>
    </w:p>
    <w:p w:rsidR="00000000" w:rsidDel="00000000" w:rsidP="00000000" w:rsidRDefault="00000000" w:rsidRPr="00000000" w14:paraId="0000006D">
      <w:pPr>
        <w:numPr>
          <w:ilvl w:val="0"/>
          <w:numId w:val="14"/>
        </w:numPr>
        <w:ind w:left="720" w:hanging="360"/>
        <w:rPr>
          <w:sz w:val="24"/>
          <w:szCs w:val="24"/>
        </w:rPr>
      </w:pPr>
      <w:r w:rsidDel="00000000" w:rsidR="00000000" w:rsidRPr="00000000">
        <w:rPr>
          <w:sz w:val="24"/>
          <w:szCs w:val="24"/>
          <w:rtl w:val="0"/>
        </w:rPr>
        <w:t xml:space="preserve">Team number</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16"/>
        </w:numPr>
        <w:ind w:left="720" w:hanging="360"/>
        <w:rPr>
          <w:sz w:val="24"/>
          <w:szCs w:val="24"/>
          <w:u w:val="none"/>
        </w:rPr>
      </w:pPr>
      <w:r w:rsidDel="00000000" w:rsidR="00000000" w:rsidRPr="00000000">
        <w:rPr>
          <w:sz w:val="24"/>
          <w:szCs w:val="24"/>
          <w:rtl w:val="0"/>
        </w:rPr>
        <w:t xml:space="preserve">“Hi we are Team #, I am …, Team Leader…”</w:t>
      </w:r>
    </w:p>
    <w:p w:rsidR="00000000" w:rsidDel="00000000" w:rsidP="00000000" w:rsidRDefault="00000000" w:rsidRPr="00000000" w14:paraId="00000070">
      <w:pPr>
        <w:numPr>
          <w:ilvl w:val="0"/>
          <w:numId w:val="16"/>
        </w:numPr>
        <w:ind w:left="720" w:hanging="360"/>
        <w:rPr>
          <w:sz w:val="24"/>
          <w:szCs w:val="24"/>
          <w:u w:val="none"/>
        </w:rPr>
      </w:pPr>
      <w:r w:rsidDel="00000000" w:rsidR="00000000" w:rsidRPr="00000000">
        <w:rPr>
          <w:sz w:val="24"/>
          <w:szCs w:val="24"/>
          <w:rtl w:val="0"/>
        </w:rPr>
        <w:t xml:space="preserve">Each member introduces themselves </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Slide 2 (Ethan): Project Introduction and Significance</w:t>
      </w:r>
    </w:p>
    <w:p w:rsidR="00000000" w:rsidDel="00000000" w:rsidP="00000000" w:rsidRDefault="00000000" w:rsidRPr="00000000" w14:paraId="00000073">
      <w:pPr>
        <w:numPr>
          <w:ilvl w:val="0"/>
          <w:numId w:val="14"/>
        </w:numPr>
        <w:ind w:left="720" w:hanging="360"/>
        <w:rPr>
          <w:sz w:val="24"/>
          <w:szCs w:val="24"/>
        </w:rPr>
      </w:pPr>
      <w:r w:rsidDel="00000000" w:rsidR="00000000" w:rsidRPr="00000000">
        <w:rPr>
          <w:sz w:val="24"/>
          <w:szCs w:val="24"/>
          <w:rtl w:val="0"/>
        </w:rPr>
        <w:t xml:space="preserve">Show Statistic</w:t>
      </w:r>
    </w:p>
    <w:p w:rsidR="00000000" w:rsidDel="00000000" w:rsidP="00000000" w:rsidRDefault="00000000" w:rsidRPr="00000000" w14:paraId="00000074">
      <w:pPr>
        <w:numPr>
          <w:ilvl w:val="0"/>
          <w:numId w:val="14"/>
        </w:numPr>
        <w:ind w:left="720" w:hanging="360"/>
        <w:rPr>
          <w:sz w:val="24"/>
          <w:szCs w:val="24"/>
        </w:rPr>
      </w:pPr>
      <w:r w:rsidDel="00000000" w:rsidR="00000000" w:rsidRPr="00000000">
        <w:rPr>
          <w:sz w:val="24"/>
          <w:szCs w:val="24"/>
          <w:rtl w:val="0"/>
        </w:rPr>
        <w:t xml:space="preserve">Preview</w:t>
      </w:r>
    </w:p>
    <w:p w:rsidR="00000000" w:rsidDel="00000000" w:rsidP="00000000" w:rsidRDefault="00000000" w:rsidRPr="00000000" w14:paraId="00000075">
      <w:pPr>
        <w:numPr>
          <w:ilvl w:val="0"/>
          <w:numId w:val="14"/>
        </w:numPr>
        <w:ind w:left="720" w:hanging="360"/>
        <w:rPr>
          <w:sz w:val="24"/>
          <w:szCs w:val="24"/>
        </w:rPr>
      </w:pPr>
      <w:r w:rsidDel="00000000" w:rsidR="00000000" w:rsidRPr="00000000">
        <w:rPr>
          <w:sz w:val="24"/>
          <w:szCs w:val="24"/>
          <w:rtl w:val="0"/>
        </w:rPr>
        <w:t xml:space="preserve">Summary of project - background/context + scope?</w:t>
      </w:r>
    </w:p>
    <w:p w:rsidR="00000000" w:rsidDel="00000000" w:rsidP="00000000" w:rsidRDefault="00000000" w:rsidRPr="00000000" w14:paraId="00000076">
      <w:pPr>
        <w:numPr>
          <w:ilvl w:val="0"/>
          <w:numId w:val="14"/>
        </w:numPr>
        <w:ind w:left="720" w:hanging="360"/>
        <w:rPr>
          <w:sz w:val="24"/>
          <w:szCs w:val="24"/>
        </w:rPr>
      </w:pPr>
      <w:r w:rsidDel="00000000" w:rsidR="00000000" w:rsidRPr="00000000">
        <w:rPr>
          <w:sz w:val="24"/>
          <w:szCs w:val="24"/>
          <w:rtl w:val="0"/>
        </w:rPr>
        <w:t xml:space="preserve">Client name</w:t>
      </w:r>
    </w:p>
    <w:p w:rsidR="00000000" w:rsidDel="00000000" w:rsidP="00000000" w:rsidRDefault="00000000" w:rsidRPr="00000000" w14:paraId="00000077">
      <w:pPr>
        <w:numPr>
          <w:ilvl w:val="0"/>
          <w:numId w:val="14"/>
        </w:numPr>
        <w:ind w:left="720" w:hanging="360"/>
        <w:rPr>
          <w:sz w:val="24"/>
          <w:szCs w:val="24"/>
        </w:rPr>
      </w:pPr>
      <w:r w:rsidDel="00000000" w:rsidR="00000000" w:rsidRPr="00000000">
        <w:rPr>
          <w:sz w:val="24"/>
          <w:szCs w:val="24"/>
          <w:rtl w:val="0"/>
        </w:rPr>
        <w:t xml:space="preserve">“We are here to convince you…..</w:t>
      </w:r>
      <w:r w:rsidDel="00000000" w:rsidR="00000000" w:rsidRPr="00000000">
        <w:rPr>
          <w:b w:val="1"/>
          <w:sz w:val="24"/>
          <w:szCs w:val="24"/>
          <w:rtl w:val="0"/>
        </w:rPr>
        <w:t xml:space="preserve">main claim</w:t>
      </w:r>
      <w:r w:rsidDel="00000000" w:rsidR="00000000" w:rsidRPr="00000000">
        <w:rPr>
          <w:sz w:val="24"/>
          <w:szCs w:val="24"/>
          <w:rtl w:val="0"/>
        </w:rPr>
        <w:t xml:space="preserv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Slide 3 (Youssef): (Sub Claim A: Project Review)</w:t>
      </w:r>
    </w:p>
    <w:p w:rsidR="00000000" w:rsidDel="00000000" w:rsidP="00000000" w:rsidRDefault="00000000" w:rsidRPr="00000000" w14:paraId="0000007A">
      <w:pPr>
        <w:numPr>
          <w:ilvl w:val="0"/>
          <w:numId w:val="15"/>
        </w:numPr>
        <w:ind w:left="720" w:hanging="360"/>
        <w:rPr>
          <w:sz w:val="24"/>
          <w:szCs w:val="24"/>
          <w:u w:val="none"/>
        </w:rPr>
      </w:pPr>
      <w:r w:rsidDel="00000000" w:rsidR="00000000" w:rsidRPr="00000000">
        <w:rPr>
          <w:sz w:val="24"/>
          <w:szCs w:val="24"/>
          <w:rtl w:val="0"/>
        </w:rPr>
        <w:t xml:space="preserve">Gap - Underutilization</w:t>
      </w:r>
    </w:p>
    <w:p w:rsidR="00000000" w:rsidDel="00000000" w:rsidP="00000000" w:rsidRDefault="00000000" w:rsidRPr="00000000" w14:paraId="0000007B">
      <w:pPr>
        <w:numPr>
          <w:ilvl w:val="1"/>
          <w:numId w:val="15"/>
        </w:numPr>
        <w:ind w:left="1440" w:hanging="360"/>
        <w:rPr>
          <w:sz w:val="24"/>
          <w:szCs w:val="24"/>
          <w:u w:val="none"/>
        </w:rPr>
      </w:pPr>
      <w:r w:rsidDel="00000000" w:rsidR="00000000" w:rsidRPr="00000000">
        <w:rPr>
          <w:sz w:val="24"/>
          <w:szCs w:val="24"/>
          <w:rtl w:val="0"/>
        </w:rPr>
        <w:t xml:space="preserve">Show using StarRes…</w:t>
      </w:r>
    </w:p>
    <w:p w:rsidR="00000000" w:rsidDel="00000000" w:rsidP="00000000" w:rsidRDefault="00000000" w:rsidRPr="00000000" w14:paraId="0000007C">
      <w:pPr>
        <w:numPr>
          <w:ilvl w:val="0"/>
          <w:numId w:val="15"/>
        </w:numPr>
        <w:ind w:left="720" w:hanging="360"/>
        <w:rPr>
          <w:sz w:val="24"/>
          <w:szCs w:val="24"/>
          <w:u w:val="none"/>
        </w:rPr>
      </w:pPr>
      <w:r w:rsidDel="00000000" w:rsidR="00000000" w:rsidRPr="00000000">
        <w:rPr>
          <w:sz w:val="24"/>
          <w:szCs w:val="24"/>
          <w:rtl w:val="0"/>
        </w:rPr>
        <w:t xml:space="preserve">Given an opportunity to use the space in Chestnut Residence</w:t>
      </w:r>
    </w:p>
    <w:p w:rsidR="00000000" w:rsidDel="00000000" w:rsidP="00000000" w:rsidRDefault="00000000" w:rsidRPr="00000000" w14:paraId="0000007D">
      <w:pPr>
        <w:numPr>
          <w:ilvl w:val="1"/>
          <w:numId w:val="15"/>
        </w:numPr>
        <w:ind w:left="1440" w:hanging="360"/>
        <w:rPr>
          <w:sz w:val="24"/>
          <w:szCs w:val="24"/>
          <w:u w:val="none"/>
        </w:rPr>
      </w:pPr>
      <w:r w:rsidDel="00000000" w:rsidR="00000000" w:rsidRPr="00000000">
        <w:rPr>
          <w:sz w:val="24"/>
          <w:szCs w:val="24"/>
          <w:rtl w:val="0"/>
        </w:rPr>
        <w:t xml:space="preserve">Can address the mental health crisis</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Slide 4 (Akshaya): Client Insights, Clarifications, and Needs (Sub claim B: Client Meeting)</w:t>
      </w:r>
      <w:r w:rsidDel="00000000" w:rsidR="00000000" w:rsidRPr="00000000">
        <w:rPr>
          <w:rtl w:val="0"/>
        </w:rPr>
      </w:r>
    </w:p>
    <w:p w:rsidR="00000000" w:rsidDel="00000000" w:rsidP="00000000" w:rsidRDefault="00000000" w:rsidRPr="00000000" w14:paraId="00000080">
      <w:pPr>
        <w:numPr>
          <w:ilvl w:val="0"/>
          <w:numId w:val="26"/>
        </w:numPr>
        <w:ind w:left="720" w:hanging="360"/>
        <w:rPr>
          <w:sz w:val="24"/>
          <w:szCs w:val="24"/>
        </w:rPr>
      </w:pPr>
      <w:r w:rsidDel="00000000" w:rsidR="00000000" w:rsidRPr="00000000">
        <w:rPr>
          <w:sz w:val="24"/>
          <w:szCs w:val="24"/>
          <w:rtl w:val="0"/>
        </w:rPr>
        <w:t xml:space="preserve">Client feedback - from our client meeting, that our PR is good</w:t>
      </w:r>
      <w:r w:rsidDel="00000000" w:rsidR="00000000" w:rsidRPr="00000000">
        <w:rPr>
          <w:rtl w:val="0"/>
        </w:rPr>
      </w:r>
    </w:p>
    <w:p w:rsidR="00000000" w:rsidDel="00000000" w:rsidP="00000000" w:rsidRDefault="00000000" w:rsidRPr="00000000" w14:paraId="00000081">
      <w:pPr>
        <w:numPr>
          <w:ilvl w:val="0"/>
          <w:numId w:val="26"/>
        </w:numPr>
        <w:ind w:left="720" w:hanging="360"/>
        <w:rPr>
          <w:sz w:val="24"/>
          <w:szCs w:val="24"/>
          <w:u w:val="none"/>
        </w:rPr>
      </w:pPr>
      <w:r w:rsidDel="00000000" w:rsidR="00000000" w:rsidRPr="00000000">
        <w:rPr>
          <w:sz w:val="24"/>
          <w:szCs w:val="24"/>
          <w:rtl w:val="0"/>
        </w:rPr>
        <w:t xml:space="preserve">Objectives and constraints feedback</w:t>
      </w:r>
    </w:p>
    <w:p w:rsidR="00000000" w:rsidDel="00000000" w:rsidP="00000000" w:rsidRDefault="00000000" w:rsidRPr="00000000" w14:paraId="00000082">
      <w:pPr>
        <w:numPr>
          <w:ilvl w:val="0"/>
          <w:numId w:val="26"/>
        </w:numPr>
        <w:ind w:left="720" w:hanging="360"/>
        <w:rPr>
          <w:sz w:val="24"/>
          <w:szCs w:val="24"/>
          <w:u w:val="none"/>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Slide 5 (Aileen):  Actionable client ideas</w:t>
      </w:r>
      <w:r w:rsidDel="00000000" w:rsidR="00000000" w:rsidRPr="00000000">
        <w:rPr>
          <w:rtl w:val="0"/>
        </w:rPr>
      </w:r>
    </w:p>
    <w:p w:rsidR="00000000" w:rsidDel="00000000" w:rsidP="00000000" w:rsidRDefault="00000000" w:rsidRPr="00000000" w14:paraId="00000085">
      <w:pPr>
        <w:numPr>
          <w:ilvl w:val="0"/>
          <w:numId w:val="20"/>
        </w:numPr>
        <w:ind w:left="720" w:hanging="360"/>
        <w:rPr>
          <w:sz w:val="24"/>
          <w:szCs w:val="24"/>
          <w:u w:val="none"/>
        </w:rPr>
      </w:pPr>
      <w:r w:rsidDel="00000000" w:rsidR="00000000" w:rsidRPr="00000000">
        <w:rPr>
          <w:sz w:val="24"/>
          <w:szCs w:val="24"/>
          <w:rtl w:val="0"/>
        </w:rPr>
        <w:t xml:space="preserve">SAD lighting</w:t>
      </w:r>
    </w:p>
    <w:p w:rsidR="00000000" w:rsidDel="00000000" w:rsidP="00000000" w:rsidRDefault="00000000" w:rsidRPr="00000000" w14:paraId="00000086">
      <w:pPr>
        <w:numPr>
          <w:ilvl w:val="0"/>
          <w:numId w:val="20"/>
        </w:numPr>
        <w:ind w:left="720" w:hanging="360"/>
        <w:rPr>
          <w:sz w:val="24"/>
          <w:szCs w:val="24"/>
          <w:u w:val="none"/>
        </w:rPr>
      </w:pPr>
      <w:r w:rsidDel="00000000" w:rsidR="00000000" w:rsidRPr="00000000">
        <w:rPr>
          <w:sz w:val="24"/>
          <w:szCs w:val="24"/>
          <w:rtl w:val="0"/>
        </w:rPr>
        <w:t xml:space="preserve">Soundproofing</w:t>
      </w:r>
    </w:p>
    <w:p w:rsidR="00000000" w:rsidDel="00000000" w:rsidP="00000000" w:rsidRDefault="00000000" w:rsidRPr="00000000" w14:paraId="00000087">
      <w:pPr>
        <w:numPr>
          <w:ilvl w:val="0"/>
          <w:numId w:val="20"/>
        </w:numPr>
        <w:ind w:left="720" w:hanging="360"/>
        <w:rPr>
          <w:sz w:val="24"/>
          <w:szCs w:val="24"/>
          <w:u w:val="none"/>
        </w:rPr>
      </w:pPr>
      <w:r w:rsidDel="00000000" w:rsidR="00000000" w:rsidRPr="00000000">
        <w:rPr>
          <w:sz w:val="24"/>
          <w:szCs w:val="24"/>
          <w:rtl w:val="0"/>
        </w:rPr>
        <w:t xml:space="preserve">Adding technology</w:t>
      </w:r>
    </w:p>
    <w:p w:rsidR="00000000" w:rsidDel="00000000" w:rsidP="00000000" w:rsidRDefault="00000000" w:rsidRPr="00000000" w14:paraId="00000088">
      <w:pPr>
        <w:numPr>
          <w:ilvl w:val="0"/>
          <w:numId w:val="20"/>
        </w:numPr>
        <w:ind w:left="720" w:hanging="360"/>
        <w:rPr>
          <w:sz w:val="24"/>
          <w:szCs w:val="24"/>
          <w:u w:val="none"/>
        </w:rPr>
      </w:pPr>
      <w:r w:rsidDel="00000000" w:rsidR="00000000" w:rsidRPr="00000000">
        <w:rPr>
          <w:sz w:val="24"/>
          <w:szCs w:val="24"/>
          <w:rtl w:val="0"/>
        </w:rPr>
        <w:t xml:space="preserve">Drop in, office and event space can be separate rooms or parts of the room</w:t>
      </w:r>
    </w:p>
    <w:p w:rsidR="00000000" w:rsidDel="00000000" w:rsidP="00000000" w:rsidRDefault="00000000" w:rsidRPr="00000000" w14:paraId="00000089">
      <w:pPr>
        <w:numPr>
          <w:ilvl w:val="0"/>
          <w:numId w:val="20"/>
        </w:numPr>
        <w:ind w:left="720" w:hanging="360"/>
        <w:rPr>
          <w:sz w:val="24"/>
          <w:szCs w:val="24"/>
          <w:u w:val="none"/>
        </w:rPr>
      </w:pPr>
      <w:r w:rsidDel="00000000" w:rsidR="00000000" w:rsidRPr="00000000">
        <w:rPr>
          <w:sz w:val="24"/>
          <w:szCs w:val="24"/>
          <w:rtl w:val="0"/>
        </w:rPr>
        <w:t xml:space="preserve">No control over human resources and maintenance schedule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Slide 6 (Ethan): Exploring Design Space While Considering Client Needs Through an Iterative Process</w:t>
      </w:r>
      <w:r w:rsidDel="00000000" w:rsidR="00000000" w:rsidRPr="00000000">
        <w:rPr>
          <w:rtl w:val="0"/>
        </w:rPr>
      </w:r>
    </w:p>
    <w:p w:rsidR="00000000" w:rsidDel="00000000" w:rsidP="00000000" w:rsidRDefault="00000000" w:rsidRPr="00000000" w14:paraId="0000008C">
      <w:pPr>
        <w:numPr>
          <w:ilvl w:val="0"/>
          <w:numId w:val="13"/>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Show morph chart ideas (categorize using visual elements)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Slide 7 (Warrick):</w:t>
      </w:r>
      <w:commentRangeStart w:id="33"/>
      <w:r w:rsidDel="00000000" w:rsidR="00000000" w:rsidRPr="00000000">
        <w:rPr>
          <w:b w:val="1"/>
          <w:sz w:val="24"/>
          <w:szCs w:val="24"/>
          <w:rtl w:val="0"/>
        </w:rPr>
        <w:t xml:space="preserve"> Idea Selection</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8F">
      <w:pPr>
        <w:numPr>
          <w:ilvl w:val="0"/>
          <w:numId w:val="24"/>
        </w:numPr>
        <w:ind w:left="720" w:hanging="360"/>
        <w:rPr>
          <w:sz w:val="24"/>
          <w:szCs w:val="24"/>
          <w:u w:val="none"/>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Slide 8 (Ken): Project Milestones to be Expected by the Team in the Coming Weeks (Sub Claim D)</w:t>
      </w:r>
    </w:p>
    <w:p w:rsidR="00000000" w:rsidDel="00000000" w:rsidP="00000000" w:rsidRDefault="00000000" w:rsidRPr="00000000" w14:paraId="00000092">
      <w:pPr>
        <w:numPr>
          <w:ilvl w:val="0"/>
          <w:numId w:val="25"/>
        </w:numPr>
        <w:ind w:left="720" w:hanging="360"/>
        <w:rPr>
          <w:sz w:val="24"/>
          <w:szCs w:val="24"/>
          <w:u w:val="none"/>
        </w:rPr>
      </w:pPr>
      <w:r w:rsidDel="00000000" w:rsidR="00000000" w:rsidRPr="00000000">
        <w:rPr>
          <w:sz w:val="24"/>
          <w:szCs w:val="24"/>
          <w:rtl w:val="0"/>
        </w:rPr>
        <w:t xml:space="preserve">Show timeline for the rest of this project</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Slide 9 (Youssef): Takeaways</w:t>
      </w:r>
    </w:p>
    <w:p w:rsidR="00000000" w:rsidDel="00000000" w:rsidP="00000000" w:rsidRDefault="00000000" w:rsidRPr="00000000" w14:paraId="00000095">
      <w:pPr>
        <w:numPr>
          <w:ilvl w:val="0"/>
          <w:numId w:val="11"/>
        </w:numPr>
        <w:ind w:left="720" w:hanging="360"/>
        <w:rPr>
          <w:sz w:val="24"/>
          <w:szCs w:val="24"/>
        </w:rPr>
      </w:pPr>
      <w:r w:rsidDel="00000000" w:rsidR="00000000" w:rsidRPr="00000000">
        <w:rPr>
          <w:sz w:val="24"/>
          <w:szCs w:val="24"/>
          <w:rtl w:val="0"/>
        </w:rPr>
        <w:t xml:space="preserve">Take away message</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1-2 Slides – Client Meeting #2 – PR Review</w:t>
      </w:r>
    </w:p>
    <w:p w:rsidR="00000000" w:rsidDel="00000000" w:rsidP="00000000" w:rsidRDefault="00000000" w:rsidRPr="00000000" w14:paraId="00000098">
      <w:pPr>
        <w:numPr>
          <w:ilvl w:val="0"/>
          <w:numId w:val="2"/>
        </w:numPr>
        <w:ind w:left="720" w:hanging="360"/>
        <w:rPr>
          <w:sz w:val="24"/>
          <w:szCs w:val="24"/>
        </w:rPr>
      </w:pPr>
      <w:r w:rsidDel="00000000" w:rsidR="00000000" w:rsidRPr="00000000">
        <w:rPr>
          <w:sz w:val="24"/>
          <w:szCs w:val="24"/>
          <w:rtl w:val="0"/>
        </w:rPr>
        <w:t xml:space="preserve">Review of Client Meeting</w:t>
      </w:r>
    </w:p>
    <w:p w:rsidR="00000000" w:rsidDel="00000000" w:rsidP="00000000" w:rsidRDefault="00000000" w:rsidRPr="00000000" w14:paraId="00000099">
      <w:pPr>
        <w:numPr>
          <w:ilvl w:val="0"/>
          <w:numId w:val="2"/>
        </w:numPr>
        <w:ind w:left="720" w:hanging="360"/>
        <w:rPr>
          <w:sz w:val="24"/>
          <w:szCs w:val="24"/>
        </w:rPr>
      </w:pPr>
      <w:r w:rsidDel="00000000" w:rsidR="00000000" w:rsidRPr="00000000">
        <w:rPr>
          <w:sz w:val="24"/>
          <w:szCs w:val="24"/>
          <w:rtl w:val="0"/>
        </w:rPr>
        <w:t xml:space="preserve">Client feedback</w:t>
      </w:r>
    </w:p>
    <w:p w:rsidR="00000000" w:rsidDel="00000000" w:rsidP="00000000" w:rsidRDefault="00000000" w:rsidRPr="00000000" w14:paraId="0000009A">
      <w:pPr>
        <w:numPr>
          <w:ilvl w:val="0"/>
          <w:numId w:val="2"/>
        </w:numPr>
        <w:ind w:left="720" w:hanging="360"/>
        <w:rPr>
          <w:sz w:val="24"/>
          <w:szCs w:val="24"/>
        </w:rPr>
      </w:pPr>
      <w:r w:rsidDel="00000000" w:rsidR="00000000" w:rsidRPr="00000000">
        <w:rPr>
          <w:sz w:val="24"/>
          <w:szCs w:val="24"/>
          <w:rtl w:val="0"/>
        </w:rPr>
        <w:t xml:space="preserve">Revisions since client meeting</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1-3 Slides – Project Status</w:t>
      </w:r>
    </w:p>
    <w:p w:rsidR="00000000" w:rsidDel="00000000" w:rsidP="00000000" w:rsidRDefault="00000000" w:rsidRPr="00000000" w14:paraId="0000009D">
      <w:pPr>
        <w:numPr>
          <w:ilvl w:val="0"/>
          <w:numId w:val="7"/>
        </w:numPr>
        <w:ind w:left="720" w:hanging="360"/>
        <w:rPr>
          <w:sz w:val="24"/>
          <w:szCs w:val="24"/>
        </w:rPr>
      </w:pPr>
      <w:r w:rsidDel="00000000" w:rsidR="00000000" w:rsidRPr="00000000">
        <w:rPr>
          <w:sz w:val="24"/>
          <w:szCs w:val="24"/>
          <w:rtl w:val="0"/>
        </w:rPr>
        <w:t xml:space="preserve">The current stage of the design process</w:t>
      </w:r>
    </w:p>
    <w:p w:rsidR="00000000" w:rsidDel="00000000" w:rsidP="00000000" w:rsidRDefault="00000000" w:rsidRPr="00000000" w14:paraId="0000009E">
      <w:pPr>
        <w:numPr>
          <w:ilvl w:val="0"/>
          <w:numId w:val="7"/>
        </w:numPr>
        <w:ind w:left="720" w:hanging="360"/>
        <w:rPr>
          <w:sz w:val="24"/>
          <w:szCs w:val="24"/>
        </w:rPr>
      </w:pPr>
      <w:r w:rsidDel="00000000" w:rsidR="00000000" w:rsidRPr="00000000">
        <w:rPr>
          <w:sz w:val="24"/>
          <w:szCs w:val="24"/>
          <w:rtl w:val="0"/>
        </w:rPr>
        <w:t xml:space="preserve">Short term tasks and next milestone</w:t>
      </w:r>
    </w:p>
    <w:p w:rsidR="00000000" w:rsidDel="00000000" w:rsidP="00000000" w:rsidRDefault="00000000" w:rsidRPr="00000000" w14:paraId="0000009F">
      <w:pPr>
        <w:numPr>
          <w:ilvl w:val="0"/>
          <w:numId w:val="7"/>
        </w:numPr>
        <w:ind w:left="720" w:hanging="360"/>
        <w:rPr>
          <w:sz w:val="24"/>
          <w:szCs w:val="24"/>
        </w:rPr>
      </w:pPr>
      <w:r w:rsidDel="00000000" w:rsidR="00000000" w:rsidRPr="00000000">
        <w:rPr>
          <w:sz w:val="24"/>
          <w:szCs w:val="24"/>
          <w:rtl w:val="0"/>
        </w:rPr>
        <w:t xml:space="preserve">Long term milestones</w:t>
      </w:r>
    </w:p>
    <w:p w:rsidR="00000000" w:rsidDel="00000000" w:rsidP="00000000" w:rsidRDefault="00000000" w:rsidRPr="00000000" w14:paraId="000000A0">
      <w:pPr>
        <w:numPr>
          <w:ilvl w:val="0"/>
          <w:numId w:val="7"/>
        </w:numPr>
        <w:ind w:left="720" w:hanging="360"/>
        <w:rPr>
          <w:sz w:val="24"/>
          <w:szCs w:val="24"/>
        </w:rPr>
      </w:pPr>
      <w:r w:rsidDel="00000000" w:rsidR="00000000" w:rsidRPr="00000000">
        <w:rPr>
          <w:sz w:val="24"/>
          <w:szCs w:val="24"/>
          <w:rtl w:val="0"/>
        </w:rPr>
        <w:t xml:space="preserve">A project that is on track should include progress on the ideation process</w:t>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b w:val="1"/>
          <w:sz w:val="24"/>
          <w:szCs w:val="24"/>
          <w:rtl w:val="0"/>
        </w:rPr>
        <w:t xml:space="preserve">Use these to form the claim (THESE POINTS AREN’T THE CLAIM!)</w:t>
      </w:r>
    </w:p>
    <w:p w:rsidR="00000000" w:rsidDel="00000000" w:rsidP="00000000" w:rsidRDefault="00000000" w:rsidRPr="00000000" w14:paraId="000000A3">
      <w:pPr>
        <w:numPr>
          <w:ilvl w:val="0"/>
          <w:numId w:val="12"/>
        </w:numPr>
        <w:ind w:left="720" w:hanging="360"/>
        <w:rPr>
          <w:sz w:val="24"/>
          <w:szCs w:val="24"/>
        </w:rPr>
      </w:pPr>
      <w:r w:rsidDel="00000000" w:rsidR="00000000" w:rsidRPr="00000000">
        <w:rPr>
          <w:rtl w:val="0"/>
        </w:rPr>
      </w:r>
    </w:p>
    <w:p w:rsidR="00000000" w:rsidDel="00000000" w:rsidP="00000000" w:rsidRDefault="00000000" w:rsidRPr="00000000" w14:paraId="000000A4">
      <w:pPr>
        <w:numPr>
          <w:ilvl w:val="1"/>
          <w:numId w:val="12"/>
        </w:numPr>
        <w:ind w:left="1440" w:hanging="360"/>
        <w:rPr>
          <w:sz w:val="24"/>
          <w:szCs w:val="24"/>
        </w:rPr>
      </w:pPr>
      <w:r w:rsidDel="00000000" w:rsidR="00000000" w:rsidRPr="00000000">
        <w:rPr>
          <w:sz w:val="24"/>
          <w:szCs w:val="24"/>
          <w:rtl w:val="0"/>
        </w:rPr>
        <w:t xml:space="preserve">Idea Generation, consolidation, and multi-voting complete through systematic approach</w:t>
      </w:r>
    </w:p>
    <w:p w:rsidR="00000000" w:rsidDel="00000000" w:rsidP="00000000" w:rsidRDefault="00000000" w:rsidRPr="00000000" w14:paraId="000000A5">
      <w:pPr>
        <w:numPr>
          <w:ilvl w:val="0"/>
          <w:numId w:val="12"/>
        </w:numPr>
        <w:ind w:left="720" w:hanging="360"/>
        <w:rPr>
          <w:sz w:val="24"/>
          <w:szCs w:val="24"/>
        </w:rPr>
      </w:pPr>
      <w:r w:rsidDel="00000000" w:rsidR="00000000" w:rsidRPr="00000000">
        <w:rPr>
          <w:sz w:val="24"/>
          <w:szCs w:val="24"/>
          <w:rtl w:val="0"/>
        </w:rPr>
        <w:t xml:space="preserve">Upcoming short term tasks </w:t>
      </w:r>
    </w:p>
    <w:p w:rsidR="00000000" w:rsidDel="00000000" w:rsidP="00000000" w:rsidRDefault="00000000" w:rsidRPr="00000000" w14:paraId="000000A6">
      <w:pPr>
        <w:numPr>
          <w:ilvl w:val="1"/>
          <w:numId w:val="12"/>
        </w:numPr>
        <w:ind w:left="1440" w:hanging="360"/>
        <w:rPr>
          <w:sz w:val="24"/>
          <w:szCs w:val="24"/>
          <w:u w:val="none"/>
        </w:rPr>
      </w:pPr>
      <w:r w:rsidDel="00000000" w:rsidR="00000000" w:rsidRPr="00000000">
        <w:rPr>
          <w:sz w:val="24"/>
          <w:szCs w:val="24"/>
          <w:rtl w:val="0"/>
        </w:rPr>
        <w:t xml:space="preserve">Graphical Decision Chart and Pugh’s Method </w:t>
      </w:r>
    </w:p>
    <w:p w:rsidR="00000000" w:rsidDel="00000000" w:rsidP="00000000" w:rsidRDefault="00000000" w:rsidRPr="00000000" w14:paraId="000000A7">
      <w:pPr>
        <w:numPr>
          <w:ilvl w:val="0"/>
          <w:numId w:val="12"/>
        </w:numPr>
        <w:ind w:left="720" w:hanging="360"/>
        <w:rPr>
          <w:sz w:val="24"/>
          <w:szCs w:val="24"/>
          <w:u w:val="none"/>
        </w:rPr>
      </w:pPr>
      <w:r w:rsidDel="00000000" w:rsidR="00000000" w:rsidRPr="00000000">
        <w:rPr>
          <w:sz w:val="24"/>
          <w:szCs w:val="24"/>
          <w:rtl w:val="0"/>
        </w:rPr>
        <w:t xml:space="preserve">Next Milestone</w:t>
      </w:r>
    </w:p>
    <w:p w:rsidR="00000000" w:rsidDel="00000000" w:rsidP="00000000" w:rsidRDefault="00000000" w:rsidRPr="00000000" w14:paraId="000000A8">
      <w:pPr>
        <w:numPr>
          <w:ilvl w:val="1"/>
          <w:numId w:val="12"/>
        </w:numPr>
        <w:ind w:left="1440" w:hanging="360"/>
        <w:rPr>
          <w:sz w:val="24"/>
          <w:szCs w:val="24"/>
          <w:u w:val="none"/>
        </w:rPr>
      </w:pPr>
      <w:r w:rsidDel="00000000" w:rsidR="00000000" w:rsidRPr="00000000">
        <w:rPr>
          <w:sz w:val="24"/>
          <w:szCs w:val="24"/>
          <w:rtl w:val="0"/>
        </w:rPr>
        <w:t xml:space="preserve">Generating three full systematic solutions</w:t>
      </w:r>
    </w:p>
    <w:p w:rsidR="00000000" w:rsidDel="00000000" w:rsidP="00000000" w:rsidRDefault="00000000" w:rsidRPr="00000000" w14:paraId="000000A9">
      <w:pPr>
        <w:numPr>
          <w:ilvl w:val="0"/>
          <w:numId w:val="12"/>
        </w:numPr>
        <w:ind w:left="720" w:hanging="360"/>
        <w:rPr>
          <w:sz w:val="24"/>
          <w:szCs w:val="24"/>
          <w:u w:val="none"/>
        </w:rPr>
      </w:pPr>
      <w:r w:rsidDel="00000000" w:rsidR="00000000" w:rsidRPr="00000000">
        <w:rPr>
          <w:sz w:val="24"/>
          <w:szCs w:val="24"/>
          <w:rtl w:val="0"/>
        </w:rPr>
        <w:t xml:space="preserve">Long Term Milestones</w:t>
      </w:r>
    </w:p>
    <w:p w:rsidR="00000000" w:rsidDel="00000000" w:rsidP="00000000" w:rsidRDefault="00000000" w:rsidRPr="00000000" w14:paraId="000000AA">
      <w:pPr>
        <w:numPr>
          <w:ilvl w:val="1"/>
          <w:numId w:val="12"/>
        </w:numPr>
        <w:ind w:left="1440" w:hanging="360"/>
        <w:rPr>
          <w:sz w:val="24"/>
          <w:szCs w:val="24"/>
          <w:u w:val="none"/>
        </w:rPr>
      </w:pPr>
      <w:r w:rsidDel="00000000" w:rsidR="00000000" w:rsidRPr="00000000">
        <w:rPr>
          <w:sz w:val="24"/>
          <w:szCs w:val="24"/>
          <w:rtl w:val="0"/>
        </w:rPr>
        <w:t xml:space="preserve">Completion of alternative design prototype</w:t>
      </w:r>
    </w:p>
    <w:p w:rsidR="00000000" w:rsidDel="00000000" w:rsidP="00000000" w:rsidRDefault="00000000" w:rsidRPr="00000000" w14:paraId="000000AB">
      <w:pPr>
        <w:numPr>
          <w:ilvl w:val="1"/>
          <w:numId w:val="12"/>
        </w:numPr>
        <w:ind w:left="1440" w:hanging="360"/>
        <w:rPr>
          <w:sz w:val="24"/>
          <w:szCs w:val="24"/>
          <w:u w:val="none"/>
        </w:rPr>
      </w:pPr>
      <w:r w:rsidDel="00000000" w:rsidR="00000000" w:rsidRPr="00000000">
        <w:rPr>
          <w:sz w:val="24"/>
          <w:szCs w:val="24"/>
          <w:rtl w:val="0"/>
        </w:rPr>
        <w:t xml:space="preserve">Creating and implementing MoS on prototypes</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1 Slide – Obstacles and Opportunities</w:t>
      </w:r>
    </w:p>
    <w:p w:rsidR="00000000" w:rsidDel="00000000" w:rsidP="00000000" w:rsidRDefault="00000000" w:rsidRPr="00000000" w14:paraId="000000B0">
      <w:pPr>
        <w:numPr>
          <w:ilvl w:val="0"/>
          <w:numId w:val="27"/>
        </w:numPr>
        <w:ind w:left="720" w:hanging="360"/>
        <w:rPr>
          <w:sz w:val="24"/>
          <w:szCs w:val="24"/>
        </w:rPr>
      </w:pPr>
      <w:r w:rsidDel="00000000" w:rsidR="00000000" w:rsidRPr="00000000">
        <w:rPr>
          <w:sz w:val="24"/>
          <w:szCs w:val="24"/>
          <w:rtl w:val="0"/>
        </w:rPr>
        <w:t xml:space="preserve">Obstacles overcome / Opportunities discovered</w:t>
      </w:r>
    </w:p>
    <w:p w:rsidR="00000000" w:rsidDel="00000000" w:rsidP="00000000" w:rsidRDefault="00000000" w:rsidRPr="00000000" w14:paraId="000000B1">
      <w:pPr>
        <w:numPr>
          <w:ilvl w:val="0"/>
          <w:numId w:val="27"/>
        </w:numPr>
        <w:ind w:left="720" w:hanging="360"/>
        <w:rPr>
          <w:sz w:val="24"/>
          <w:szCs w:val="24"/>
        </w:rPr>
      </w:pPr>
      <w:r w:rsidDel="00000000" w:rsidR="00000000" w:rsidRPr="00000000">
        <w:rPr>
          <w:sz w:val="24"/>
          <w:szCs w:val="24"/>
          <w:rtl w:val="0"/>
        </w:rPr>
        <w:t xml:space="preserve">Plans to overcome existing obstacles / leverage opportunities</w:t>
      </w:r>
    </w:p>
    <w:p w:rsidR="00000000" w:rsidDel="00000000" w:rsidP="00000000" w:rsidRDefault="00000000" w:rsidRPr="00000000" w14:paraId="000000B2">
      <w:pPr>
        <w:numPr>
          <w:ilvl w:val="0"/>
          <w:numId w:val="10"/>
        </w:numPr>
        <w:ind w:left="720" w:hanging="360"/>
        <w:rPr>
          <w:sz w:val="24"/>
          <w:szCs w:val="24"/>
          <w:u w:val="none"/>
        </w:rPr>
      </w:pPr>
      <w:r w:rsidDel="00000000" w:rsidR="00000000" w:rsidRPr="00000000">
        <w:rPr>
          <w:sz w:val="24"/>
          <w:szCs w:val="24"/>
          <w:rtl w:val="0"/>
        </w:rPr>
        <w:t xml:space="preserve">Objectives and constraints of PR did not lend well to idea generation- our group took the opportunity to create new ones in tune with client by asking her about numerical metrics she would have</w:t>
      </w:r>
    </w:p>
    <w:p w:rsidR="00000000" w:rsidDel="00000000" w:rsidP="00000000" w:rsidRDefault="00000000" w:rsidRPr="00000000" w14:paraId="000000B3">
      <w:pPr>
        <w:numPr>
          <w:ilvl w:val="0"/>
          <w:numId w:val="10"/>
        </w:numPr>
        <w:ind w:left="720" w:hanging="360"/>
        <w:rPr>
          <w:sz w:val="24"/>
          <w:szCs w:val="24"/>
          <w:u w:val="none"/>
        </w:rPr>
      </w:pPr>
      <w:r w:rsidDel="00000000" w:rsidR="00000000" w:rsidRPr="00000000">
        <w:rPr>
          <w:sz w:val="24"/>
          <w:szCs w:val="24"/>
          <w:rtl w:val="0"/>
        </w:rPr>
        <w:t xml:space="preserve">Current booking system being out of scope to modify, yet has no drop-in option, has led to our group considering various ways to separate the room so that it caters to drop-in and reservation audiences</w:t>
      </w:r>
    </w:p>
    <w:p w:rsidR="00000000" w:rsidDel="00000000" w:rsidP="00000000" w:rsidRDefault="00000000" w:rsidRPr="00000000" w14:paraId="000000B4">
      <w:pPr>
        <w:numPr>
          <w:ilvl w:val="0"/>
          <w:numId w:val="10"/>
        </w:numPr>
        <w:ind w:left="720" w:hanging="360"/>
        <w:rPr>
          <w:sz w:val="24"/>
          <w:szCs w:val="24"/>
        </w:rPr>
      </w:pPr>
      <w:r w:rsidDel="00000000" w:rsidR="00000000" w:rsidRPr="00000000">
        <w:rPr>
          <w:sz w:val="24"/>
          <w:szCs w:val="24"/>
          <w:rtl w:val="0"/>
        </w:rPr>
        <w:t xml:space="preserve">Underutilization and lack of </w:t>
      </w:r>
      <w:commentRangeStart w:id="34"/>
      <w:r w:rsidDel="00000000" w:rsidR="00000000" w:rsidRPr="00000000">
        <w:rPr>
          <w:sz w:val="24"/>
          <w:szCs w:val="24"/>
          <w:rtl w:val="0"/>
        </w:rPr>
        <w:t xml:space="preserve">direction </w:t>
      </w:r>
      <w:commentRangeEnd w:id="34"/>
      <w:r w:rsidDel="00000000" w:rsidR="00000000" w:rsidRPr="00000000">
        <w:commentReference w:id="34"/>
      </w:r>
      <w:r w:rsidDel="00000000" w:rsidR="00000000" w:rsidRPr="00000000">
        <w:rPr>
          <w:sz w:val="24"/>
          <w:szCs w:val="24"/>
          <w:rtl w:val="0"/>
        </w:rPr>
        <w:t xml:space="preserve">that the client has with where this can go means we had the freedom to explore the design space with very few limits</w:t>
      </w:r>
    </w:p>
    <w:p w:rsidR="00000000" w:rsidDel="00000000" w:rsidP="00000000" w:rsidRDefault="00000000" w:rsidRPr="00000000" w14:paraId="000000B5">
      <w:pPr>
        <w:ind w:left="0" w:firstLine="0"/>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1"/>
        <w:rPr/>
      </w:pPr>
      <w:bookmarkStart w:colFirst="0" w:colLast="0" w:name="_z53cbeixj5q8" w:id="2"/>
      <w:bookmarkEnd w:id="2"/>
      <w:r w:rsidDel="00000000" w:rsidR="00000000" w:rsidRPr="00000000">
        <w:rPr>
          <w:rtl w:val="0"/>
        </w:rPr>
        <w:t xml:space="preserve">Stuff they might ask </w:t>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than Lam" w:id="6" w:date="2024-03-10T17:06:53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main claim</w:t>
      </w:r>
    </w:p>
  </w:comment>
  <w:comment w:author="Ethan Lam" w:id="33" w:date="2024-03-09T23:26:58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title</w:t>
      </w:r>
    </w:p>
  </w:comment>
  <w:comment w:author="Akshaya" w:id="20" w:date="2024-03-09T04:38:31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kinda just focuses on the fact that after the client meeting we should have been clear of what to do like the EM said (i thought it would be good to add bc of that). but i think stating project goals is too specific maybe?</w:t>
      </w:r>
    </w:p>
  </w:comment>
  <w:comment w:author="Akshaya" w:id="21" w:date="2024-03-09T04:39:16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could also use the same points from the other claim</w:t>
      </w:r>
    </w:p>
  </w:comment>
  <w:comment w:author="Warrick Tsui" w:id="29" w:date="2024-03-08T23:54:47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FOR EDITS</w:t>
      </w:r>
    </w:p>
  </w:comment>
  <w:comment w:author="MegaCharicific Valley" w:id="30" w:date="2024-03-09T17:51:13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long term milestones is going here (not sure where else to put it) and some of this should be moved to subclaim c?</w:t>
      </w:r>
    </w:p>
  </w:comment>
  <w:comment w:author="Warrick Tsui" w:id="31" w:date="2024-03-09T20:33:38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subclaim c be just for idea gen/selection then?</w:t>
      </w:r>
    </w:p>
  </w:comment>
  <w:comment w:author="Akshaya" w:id="19" w:date="2024-03-09T04:37:08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one i was thinking we can talk about the measures of success we discussed and what she would consider a successful project (50% increase in use), and constraints that were changed that opened up a wider space for idea gen which can help transition to the next slides</w:t>
      </w:r>
    </w:p>
  </w:comment>
  <w:comment w:author="Akshaya" w:id="23" w:date="2024-03-12T23:01:16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included</w:t>
      </w:r>
    </w:p>
  </w:comment>
  <w:comment w:author="Warrick Tsui" w:id="16" w:date="2024-03-09T20:32:55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actually try to convince the audience that the client THINKS we can put forth our best work to solve the problem?</w:t>
      </w:r>
    </w:p>
  </w:comment>
  <w:comment w:author="Warrick Tsui" w:id="17" w:date="2024-03-09T20:35:19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the client WILL expect our best effort to conduct wellness</w:t>
      </w:r>
    </w:p>
  </w:comment>
  <w:comment w:author="Ken Cheng" w:id="18" w:date="2024-03-09T20:52:07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i'm confused: I wonder how to differentiate this part with the background/context part</w:t>
      </w:r>
    </w:p>
  </w:comment>
  <w:comment w:author="Warrick Tsui" w:id="4" w:date="2024-03-09T21:25:44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specify a little bit that we align with what the client expects.</w:t>
      </w:r>
    </w:p>
  </w:comment>
  <w:comment w:author="Warrick Tsui" w:id="5" w:date="2024-03-09T21:31:16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like "our aligned vision with our client Lucy Chandler and our commitment puts us on the right track to improve the wellness room.</w:t>
      </w:r>
    </w:p>
  </w:comment>
  <w:comment w:author="Warrick Tsui" w:id="34" w:date="2024-03-08T23:39:46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true but we should reword it.</w:t>
      </w:r>
    </w:p>
  </w:comment>
  <w:comment w:author="Warrick Tsui" w:id="32" w:date="2024-03-08T23:51:26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show what we plan to do next in the project.</w:t>
      </w:r>
    </w:p>
  </w:comment>
  <w:comment w:author="Ethan Lam" w:id="11" w:date="2024-03-09T20:57:04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Review' should focus more on the gap and scope, its basically a claim as to why our project shouldn't be discontinued and what the significance of our project is</w:t>
      </w:r>
    </w:p>
  </w:comment>
  <w:comment w:author="Warrick Tsui" w:id="12" w:date="2024-03-09T20:58:56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bring up the suicide stuff here then..</w:t>
      </w:r>
    </w:p>
  </w:comment>
  <w:comment w:author="Ethan Lam" w:id="13" w:date="2024-03-09T20:59:3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necessary to mention client expectations here, but to really describe the significance of the project beyond just being 'for the client'</w:t>
      </w:r>
    </w:p>
  </w:comment>
  <w:comment w:author="Ethan Lam" w:id="14" w:date="2024-03-09T21:00:20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bring up the suicide stuff here, but i think the stats r a nice starter to capture audience attention</w:t>
      </w:r>
    </w:p>
  </w:comment>
  <w:comment w:author="Warrick Tsui" w:id="15" w:date="2024-03-09T21:03:37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 w:author="Akshaya" w:id="22" w:date="2024-03-12T23:01:02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time for this</w:t>
      </w:r>
    </w:p>
  </w:comment>
  <w:comment w:author="Warrick Tsui" w:id="0" w:date="2024-03-09T21:12:51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showing our team is on a good path to finding a good solution to the wellness room? On track to improving the wellness.</w:t>
      </w:r>
    </w:p>
  </w:comment>
  <w:comment w:author="Warrick Tsui" w:id="1" w:date="2024-03-09T21:13:15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Convince them we have the plan and organization for the project</w:t>
      </w:r>
    </w:p>
  </w:comment>
  <w:comment w:author="Warrick Tsui" w:id="24" w:date="2024-03-08T23:40:46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move this to sub-claim D</w:t>
      </w:r>
    </w:p>
  </w:comment>
  <w:comment w:author="Ethan Lam" w:id="25" w:date="2024-03-09T20:06:16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dedicating sub-claim C and sub-claim D to 'project success' slides?</w:t>
      </w:r>
    </w:p>
  </w:comment>
  <w:comment w:author="Warrick Tsui" w:id="26" w:date="2024-03-09T20:31:21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don't know if just talking about idea selection is enough.</w:t>
      </w:r>
    </w:p>
  </w:comment>
  <w:comment w:author="youssef bayoudh" w:id="2" w:date="2024-03-09T20:09:10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make it a bit clearer . it feels complex</w:t>
      </w:r>
    </w:p>
  </w:comment>
  <w:comment w:author="Warrick Tsui" w:id="3" w:date="2024-03-09T20:32:06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 w:author="Warrick Tsui" w:id="27" w:date="2024-03-09T20:39:25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@ethanchunkiu.lam@mail.utoronto.ca How many slides is this spanning? There's a lot of evidence here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ethanchunkiu.lam@mail.utoronto.ca_</w:t>
      </w:r>
    </w:p>
  </w:comment>
  <w:comment w:author="Ethan Lam" w:id="28" w:date="2024-03-09T20:54:36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2 slides for project status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Idea gen/selection - evidence includes elements of the morph chart and a few of our full solutions should be highlighted + link our justification to client needs as well (so find the solutions with justification that will best address what our client wants and we can showcase that on this slide)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Project Milestones? not sure what evidence we can have here tho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separate it, so 1 slide for idea gen, 1 for selection, and then we just talk abt the milestones?</w:t>
      </w:r>
    </w:p>
  </w:comment>
  <w:comment w:author="Ethan Lam" w:id="7" w:date="2024-03-09T20:14:23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also talk about the importance of this project -- maybe hit them w the suicide stats?? to rly show that mental health and wellness is important in such a high-stress community</w:t>
      </w:r>
    </w:p>
  </w:comment>
  <w:comment w:author="Ethan Lam" w:id="8" w:date="2024-03-09T20:17:42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put this in the preview?</w:t>
      </w:r>
    </w:p>
  </w:comment>
  <w:comment w:author="Warrick Tsui" w:id="9" w:date="2024-03-09T20:31:43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Warrick Tsui" w:id="10" w:date="2024-03-09T20:31:54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hit or miss but we really have nothing to lose lol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z w:val="36"/>
      <w:szCs w:val="3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